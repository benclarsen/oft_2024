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D6417" w14:textId="71EF2D85" w:rsidR="00C3473C" w:rsidRPr="00D6224D" w:rsidRDefault="00C3473C" w:rsidP="00C3473C">
      <w:pPr>
        <w:pStyle w:val="00TitlePageText"/>
        <w:spacing w:before="4920"/>
        <w:ind w:left="0"/>
      </w:pPr>
      <w:r>
        <w:t>Seguimiento de lesiones y enfermedades</w:t>
      </w:r>
    </w:p>
    <w:p w14:paraId="71658538" w14:textId="77777777" w:rsidR="00C3473C" w:rsidRPr="00BD557D" w:rsidRDefault="00C3473C" w:rsidP="00C3473C">
      <w:pPr>
        <w:pStyle w:val="00TitlePageSubtitle"/>
        <w:ind w:left="0"/>
        <w:rPr>
          <w:vertAlign w:val="superscript"/>
        </w:rPr>
      </w:pPr>
      <w:commentRangeStart w:id="0"/>
      <w:r>
        <w:t>Torneos Olímpicos de Fútbol</w:t>
      </w:r>
      <w:commentRangeEnd w:id="0"/>
      <w:r w:rsidR="00667D62">
        <w:rPr>
          <w:rStyle w:val="CommentReference"/>
          <w:rFonts w:asciiTheme="minorHAnsi" w:hAnsiTheme="minorHAnsi"/>
          <w:b w:val="0"/>
          <w:color w:val="auto"/>
        </w:rPr>
        <w:commentReference w:id="0"/>
      </w:r>
    </w:p>
    <w:p w14:paraId="5EB49E64" w14:textId="42F2D894" w:rsidR="00C3473C" w:rsidRPr="00D6224D" w:rsidRDefault="00C3473C" w:rsidP="00C3473C">
      <w:pPr>
        <w:pStyle w:val="00TitlePageDateVersion"/>
        <w:ind w:left="0"/>
      </w:pPr>
      <w:proofErr w:type="spellStart"/>
      <w:r>
        <w:t>Manual</w:t>
      </w:r>
      <w:proofErr w:type="spellEnd"/>
      <w:r>
        <w:t xml:space="preserve"> para el personal médico y de rendimiento de los equipos</w:t>
      </w:r>
    </w:p>
    <w:p w14:paraId="522D557E" w14:textId="77777777" w:rsidR="00C3473C" w:rsidRDefault="00C3473C" w:rsidP="00C3473C">
      <w:pPr>
        <w:pStyle w:val="10BodytextBullets"/>
        <w:ind w:left="1276"/>
      </w:pPr>
    </w:p>
    <w:p w14:paraId="3035A395" w14:textId="77777777" w:rsidR="00C3473C" w:rsidRDefault="00C3473C" w:rsidP="00C3473C">
      <w:pPr>
        <w:pStyle w:val="10BodytextBullets"/>
        <w:numPr>
          <w:ilvl w:val="0"/>
          <w:numId w:val="0"/>
        </w:numPr>
        <w:ind w:left="851"/>
      </w:pPr>
    </w:p>
    <w:p w14:paraId="14D158AF" w14:textId="77777777" w:rsidR="00C3473C" w:rsidRDefault="00C3473C" w:rsidP="00C3473C">
      <w:pPr>
        <w:pStyle w:val="10BodytextBullets"/>
        <w:numPr>
          <w:ilvl w:val="0"/>
          <w:numId w:val="0"/>
        </w:numPr>
        <w:ind w:left="851"/>
      </w:pPr>
    </w:p>
    <w:p w14:paraId="3E43E4FA" w14:textId="77777777" w:rsidR="00C3473C" w:rsidRDefault="00C3473C" w:rsidP="00C3473C">
      <w:pPr>
        <w:pStyle w:val="10BodytextBullets"/>
        <w:numPr>
          <w:ilvl w:val="0"/>
          <w:numId w:val="0"/>
        </w:numPr>
        <w:ind w:left="851"/>
      </w:pPr>
    </w:p>
    <w:p w14:paraId="4DB41586" w14:textId="77777777" w:rsidR="00C3473C" w:rsidRDefault="00C3473C" w:rsidP="00C3473C">
      <w:pPr>
        <w:pStyle w:val="10BodytextBullets"/>
        <w:numPr>
          <w:ilvl w:val="0"/>
          <w:numId w:val="0"/>
        </w:numPr>
        <w:ind w:left="851"/>
      </w:pPr>
    </w:p>
    <w:p w14:paraId="10AA9332" w14:textId="77777777" w:rsidR="00C3473C" w:rsidRDefault="00C3473C" w:rsidP="00C3473C">
      <w:pPr>
        <w:pStyle w:val="10BodytextBullets"/>
        <w:numPr>
          <w:ilvl w:val="0"/>
          <w:numId w:val="0"/>
        </w:numPr>
        <w:ind w:left="851"/>
      </w:pPr>
    </w:p>
    <w:p w14:paraId="7ADD8CA6" w14:textId="77777777" w:rsidR="00C3473C" w:rsidRDefault="00C3473C" w:rsidP="00C3473C">
      <w:pPr>
        <w:pStyle w:val="10BodytextBullets"/>
        <w:numPr>
          <w:ilvl w:val="0"/>
          <w:numId w:val="0"/>
        </w:numPr>
        <w:ind w:left="851"/>
      </w:pPr>
    </w:p>
    <w:p w14:paraId="2069B1F2" w14:textId="77777777" w:rsidR="00C3473C" w:rsidRDefault="00C3473C" w:rsidP="00C3473C">
      <w:pPr>
        <w:pStyle w:val="10BodytextBullets"/>
        <w:numPr>
          <w:ilvl w:val="0"/>
          <w:numId w:val="0"/>
        </w:numPr>
        <w:ind w:left="851"/>
      </w:pPr>
    </w:p>
    <w:p w14:paraId="11DC4B23" w14:textId="77777777" w:rsidR="00C3473C" w:rsidRDefault="00C3473C" w:rsidP="00C3473C">
      <w:pPr>
        <w:pStyle w:val="10BodytextBullets"/>
        <w:numPr>
          <w:ilvl w:val="0"/>
          <w:numId w:val="0"/>
        </w:numPr>
        <w:ind w:left="851"/>
      </w:pPr>
    </w:p>
    <w:p w14:paraId="4B3B365C" w14:textId="77777777" w:rsidR="00C3473C" w:rsidRDefault="00C3473C" w:rsidP="00C3473C">
      <w:pPr>
        <w:pStyle w:val="10BodytextBullets"/>
        <w:numPr>
          <w:ilvl w:val="0"/>
          <w:numId w:val="0"/>
        </w:numPr>
        <w:ind w:left="851"/>
      </w:pPr>
    </w:p>
    <w:p w14:paraId="39A14D8D" w14:textId="77777777" w:rsidR="00C3473C" w:rsidRDefault="00C3473C" w:rsidP="00C3473C">
      <w:pPr>
        <w:pStyle w:val="10BodytextBullets"/>
        <w:numPr>
          <w:ilvl w:val="0"/>
          <w:numId w:val="0"/>
        </w:numPr>
        <w:ind w:left="851"/>
      </w:pPr>
    </w:p>
    <w:p w14:paraId="7C28E3CD" w14:textId="77777777" w:rsidR="00C3473C" w:rsidRDefault="00C3473C" w:rsidP="00C3473C">
      <w:pPr>
        <w:pStyle w:val="10BodytextBullets"/>
        <w:numPr>
          <w:ilvl w:val="0"/>
          <w:numId w:val="0"/>
        </w:numPr>
        <w:ind w:left="851"/>
      </w:pPr>
    </w:p>
    <w:p w14:paraId="47B8178C" w14:textId="77777777" w:rsidR="00C3473C" w:rsidRDefault="00C3473C" w:rsidP="00C3473C">
      <w:pPr>
        <w:pStyle w:val="10BodytextBullets"/>
        <w:numPr>
          <w:ilvl w:val="0"/>
          <w:numId w:val="0"/>
        </w:numPr>
        <w:ind w:left="851"/>
      </w:pPr>
    </w:p>
    <w:p w14:paraId="7C6C3B3C" w14:textId="77777777" w:rsidR="00C3473C" w:rsidRDefault="00C3473C" w:rsidP="00C3473C">
      <w:pPr>
        <w:pStyle w:val="10BodytextBullets"/>
        <w:numPr>
          <w:ilvl w:val="0"/>
          <w:numId w:val="0"/>
        </w:numPr>
        <w:ind w:left="851"/>
      </w:pPr>
    </w:p>
    <w:p w14:paraId="5F2963C8" w14:textId="77777777" w:rsidR="00C3473C" w:rsidRDefault="00C3473C" w:rsidP="00C3473C">
      <w:pPr>
        <w:pStyle w:val="10BodytextBullets"/>
        <w:numPr>
          <w:ilvl w:val="0"/>
          <w:numId w:val="0"/>
        </w:numPr>
        <w:ind w:left="851"/>
      </w:pPr>
    </w:p>
    <w:p w14:paraId="51E5DA94" w14:textId="77777777" w:rsidR="00C3473C" w:rsidRDefault="00C3473C" w:rsidP="00C3473C">
      <w:pPr>
        <w:pStyle w:val="10BodytextBullets"/>
        <w:numPr>
          <w:ilvl w:val="0"/>
          <w:numId w:val="0"/>
        </w:numPr>
        <w:ind w:left="851"/>
      </w:pPr>
    </w:p>
    <w:p w14:paraId="79FF4152" w14:textId="77777777" w:rsidR="00C3473C" w:rsidRDefault="00C3473C" w:rsidP="00C3473C">
      <w:pPr>
        <w:pStyle w:val="10BodytextBullets"/>
        <w:numPr>
          <w:ilvl w:val="0"/>
          <w:numId w:val="0"/>
        </w:numPr>
        <w:ind w:left="851"/>
      </w:pPr>
    </w:p>
    <w:p w14:paraId="5079D3A9" w14:textId="77777777" w:rsidR="00C3473C" w:rsidRDefault="00C3473C" w:rsidP="00C3473C">
      <w:pPr>
        <w:pStyle w:val="10BodytextBullets"/>
        <w:numPr>
          <w:ilvl w:val="0"/>
          <w:numId w:val="0"/>
        </w:numPr>
        <w:ind w:left="851"/>
      </w:pPr>
    </w:p>
    <w:p w14:paraId="6CB9D162" w14:textId="77777777" w:rsidR="00C3473C" w:rsidRDefault="00C3473C" w:rsidP="00C3473C">
      <w:pPr>
        <w:pStyle w:val="10BodytextBullets"/>
        <w:numPr>
          <w:ilvl w:val="0"/>
          <w:numId w:val="0"/>
        </w:numPr>
        <w:ind w:left="851"/>
      </w:pPr>
    </w:p>
    <w:p w14:paraId="2FA29862" w14:textId="77777777" w:rsidR="00C3473C" w:rsidRPr="008E518B" w:rsidRDefault="00C3473C" w:rsidP="00C3473C">
      <w:pPr>
        <w:pStyle w:val="10BodytextBullets"/>
        <w:numPr>
          <w:ilvl w:val="0"/>
          <w:numId w:val="0"/>
        </w:numPr>
        <w:ind w:left="851"/>
      </w:pPr>
    </w:p>
    <w:p w14:paraId="0BBCC424" w14:textId="77777777" w:rsidR="00C3473C" w:rsidRPr="00C27D9D" w:rsidRDefault="00C3473C" w:rsidP="00C3473C">
      <w:pPr>
        <w:pStyle w:val="01Title1"/>
        <w:spacing w:after="240"/>
      </w:pPr>
      <w:r>
        <w:t>Personas de contacto</w:t>
      </w:r>
    </w:p>
    <w:p w14:paraId="63BD5911" w14:textId="77777777" w:rsidR="00C3473C" w:rsidRPr="00B93E1B" w:rsidRDefault="00C3473C" w:rsidP="00C3473C">
      <w:pPr>
        <w:pStyle w:val="04BodytextBlock"/>
        <w:spacing w:before="0"/>
        <w:rPr>
          <w:b/>
          <w:bCs/>
        </w:rPr>
      </w:pPr>
      <w:r>
        <w:rPr>
          <w:b/>
        </w:rPr>
        <w:t>Dr. Ben Clarsen</w:t>
      </w:r>
    </w:p>
    <w:p w14:paraId="720EBFA8" w14:textId="77777777" w:rsidR="00C3473C" w:rsidRPr="00665FD4" w:rsidRDefault="00C3473C" w:rsidP="00C3473C">
      <w:pPr>
        <w:pStyle w:val="04BodytextBlock"/>
        <w:spacing w:before="0"/>
      </w:pPr>
      <w:r>
        <w:t>Investigador médico para el seguimiento mundial de lesiones y enfermedades (Subdivisión de Medicina de la FIFA)</w:t>
      </w:r>
    </w:p>
    <w:p w14:paraId="3ADB921B" w14:textId="77777777" w:rsidR="00C3473C" w:rsidRPr="00665FD4" w:rsidRDefault="00C3473C" w:rsidP="00C3473C">
      <w:pPr>
        <w:pStyle w:val="04BodytextBlock"/>
        <w:spacing w:before="0"/>
      </w:pPr>
      <w:r>
        <w:t>Tel. +41 79 523 34 71</w:t>
      </w:r>
    </w:p>
    <w:p w14:paraId="1480FC3D" w14:textId="77777777" w:rsidR="00C3473C" w:rsidRPr="00665FD4" w:rsidRDefault="00C3473C" w:rsidP="00C3473C">
      <w:pPr>
        <w:pStyle w:val="04BodytextBlock"/>
        <w:spacing w:before="0"/>
      </w:pPr>
      <w:r>
        <w:t xml:space="preserve">Correo electrónico: </w:t>
      </w:r>
      <w:hyperlink r:id="rId15" w:history="1">
        <w:r>
          <w:rPr>
            <w:rStyle w:val="Hyperlink"/>
          </w:rPr>
          <w:t>ben.clarsen@fifa.org</w:t>
        </w:r>
      </w:hyperlink>
    </w:p>
    <w:p w14:paraId="33596F40" w14:textId="77777777" w:rsidR="00C3473C" w:rsidRPr="00E41531" w:rsidRDefault="00C3473C" w:rsidP="00C3473C">
      <w:pPr>
        <w:pStyle w:val="04BodytextBlock"/>
        <w:spacing w:before="0" w:line="276" w:lineRule="auto"/>
      </w:pPr>
      <w:proofErr w:type="spellStart"/>
      <w:r>
        <w:t>Fédération</w:t>
      </w:r>
      <w:proofErr w:type="spellEnd"/>
      <w:r>
        <w:t xml:space="preserve"> </w:t>
      </w:r>
      <w:proofErr w:type="spellStart"/>
      <w:r>
        <w:t>Internationale</w:t>
      </w:r>
      <w:proofErr w:type="spellEnd"/>
      <w:r>
        <w:t xml:space="preserve"> de </w:t>
      </w:r>
      <w:proofErr w:type="spellStart"/>
      <w:r>
        <w:t>Football</w:t>
      </w:r>
      <w:proofErr w:type="spellEnd"/>
      <w:r>
        <w:t xml:space="preserve"> </w:t>
      </w:r>
      <w:proofErr w:type="spellStart"/>
      <w:r>
        <w:t>Association</w:t>
      </w:r>
      <w:proofErr w:type="spellEnd"/>
    </w:p>
    <w:p w14:paraId="090DC1D8" w14:textId="77777777" w:rsidR="00C3473C" w:rsidRPr="00331C2F" w:rsidRDefault="00C3473C" w:rsidP="00C3473C">
      <w:pPr>
        <w:pStyle w:val="04BodytextBlock"/>
        <w:spacing w:before="0" w:line="276" w:lineRule="auto"/>
      </w:pPr>
      <w:r>
        <w:t>FIFA-</w:t>
      </w:r>
      <w:proofErr w:type="spellStart"/>
      <w:r>
        <w:t>Strasse</w:t>
      </w:r>
      <w:proofErr w:type="spellEnd"/>
      <w:r>
        <w:t xml:space="preserve"> 20, apdo. de correos 8044 Zúrich (Suiza)</w:t>
      </w:r>
    </w:p>
    <w:p w14:paraId="6FD23BE8" w14:textId="77777777" w:rsidR="00C3473C" w:rsidRPr="005B2FE7" w:rsidRDefault="00C3473C" w:rsidP="00C3473C">
      <w:pPr>
        <w:pStyle w:val="04BodytextBlock"/>
        <w:spacing w:before="0" w:line="276" w:lineRule="auto"/>
        <w:rPr>
          <w:lang w:val="de-CH"/>
        </w:rPr>
      </w:pPr>
    </w:p>
    <w:p w14:paraId="4CC6873C" w14:textId="77777777" w:rsidR="00426B9E" w:rsidRPr="00426B9E" w:rsidRDefault="00426B9E" w:rsidP="00C3473C">
      <w:pPr>
        <w:pStyle w:val="04BodytextBlock"/>
        <w:spacing w:before="0" w:line="276" w:lineRule="auto"/>
        <w:rPr>
          <w:b/>
          <w:bCs/>
        </w:rPr>
      </w:pPr>
      <w:r w:rsidRPr="00426B9E">
        <w:rPr>
          <w:b/>
          <w:bCs/>
        </w:rPr>
        <w:t xml:space="preserve">Subdivisión de Medicina de la FIFA </w:t>
      </w:r>
    </w:p>
    <w:p w14:paraId="6C0AD4DD" w14:textId="2204EB35" w:rsidR="00C3473C" w:rsidRDefault="00C3473C" w:rsidP="00C3473C">
      <w:pPr>
        <w:pStyle w:val="04BodytextBlock"/>
        <w:spacing w:before="0" w:line="276" w:lineRule="auto"/>
        <w:rPr>
          <w:rStyle w:val="Hyperlink"/>
        </w:rPr>
      </w:pPr>
      <w:r>
        <w:t xml:space="preserve">Correo electrónico: </w:t>
      </w:r>
      <w:hyperlink r:id="rId16" w:history="1">
        <w:r w:rsidR="00426B9E" w:rsidRPr="004E0923">
          <w:rPr>
            <w:rStyle w:val="Hyperlink"/>
          </w:rPr>
          <w:t>medical@fifa.org</w:t>
        </w:r>
      </w:hyperlink>
    </w:p>
    <w:p w14:paraId="769513F3" w14:textId="77777777" w:rsidR="00C3473C" w:rsidRPr="00E41531" w:rsidRDefault="00C3473C" w:rsidP="00C3473C">
      <w:pPr>
        <w:pStyle w:val="04BodytextBlock"/>
        <w:spacing w:before="0" w:line="276" w:lineRule="auto"/>
      </w:pPr>
      <w:proofErr w:type="spellStart"/>
      <w:r>
        <w:t>Fédération</w:t>
      </w:r>
      <w:proofErr w:type="spellEnd"/>
      <w:r>
        <w:t xml:space="preserve"> </w:t>
      </w:r>
      <w:proofErr w:type="spellStart"/>
      <w:r>
        <w:t>Internationale</w:t>
      </w:r>
      <w:proofErr w:type="spellEnd"/>
      <w:r>
        <w:t xml:space="preserve"> de </w:t>
      </w:r>
      <w:proofErr w:type="spellStart"/>
      <w:r>
        <w:t>Football</w:t>
      </w:r>
      <w:proofErr w:type="spellEnd"/>
      <w:r>
        <w:t xml:space="preserve"> </w:t>
      </w:r>
      <w:proofErr w:type="spellStart"/>
      <w:r>
        <w:t>Association</w:t>
      </w:r>
      <w:proofErr w:type="spellEnd"/>
    </w:p>
    <w:p w14:paraId="502B403F" w14:textId="77777777" w:rsidR="00C3473C" w:rsidRPr="00331C2F" w:rsidRDefault="00C3473C" w:rsidP="00C3473C">
      <w:pPr>
        <w:pStyle w:val="04BodytextBlock"/>
        <w:spacing w:before="0" w:line="276" w:lineRule="auto"/>
      </w:pPr>
      <w:r>
        <w:t>FIFA-</w:t>
      </w:r>
      <w:proofErr w:type="spellStart"/>
      <w:r>
        <w:t>Strasse</w:t>
      </w:r>
      <w:proofErr w:type="spellEnd"/>
      <w:r>
        <w:t xml:space="preserve"> 20, apdo. de correos 8044 Zúrich (Suiza)</w:t>
      </w:r>
    </w:p>
    <w:p w14:paraId="264C8B2D" w14:textId="77777777" w:rsidR="00C3473C" w:rsidRDefault="00C3473C" w:rsidP="00C3473C">
      <w:pPr>
        <w:pStyle w:val="04BodytextBlock"/>
        <w:spacing w:before="0" w:line="276" w:lineRule="auto"/>
        <w:rPr>
          <w:lang w:val="fr-CH"/>
        </w:rPr>
      </w:pPr>
    </w:p>
    <w:p w14:paraId="61841277" w14:textId="77777777" w:rsidR="00C3473C" w:rsidRPr="00E41531" w:rsidRDefault="00C3473C" w:rsidP="00C3473C">
      <w:pPr>
        <w:pStyle w:val="04BodytextBlock"/>
        <w:spacing w:before="0" w:line="276" w:lineRule="auto"/>
        <w:rPr>
          <w:lang w:val="fr-CH"/>
        </w:rPr>
      </w:pPr>
    </w:p>
    <w:p w14:paraId="22C54642" w14:textId="77777777" w:rsidR="00C3473C" w:rsidRPr="00244541" w:rsidRDefault="00C3473C" w:rsidP="00C3473C">
      <w:pPr>
        <w:spacing w:line="240" w:lineRule="atLeast"/>
        <w:rPr>
          <w:lang w:val="de-CH"/>
        </w:rPr>
      </w:pPr>
    </w:p>
    <w:p w14:paraId="17B991EC" w14:textId="77777777" w:rsidR="00C3473C" w:rsidRDefault="00C3473C" w:rsidP="00C3473C">
      <w:pPr>
        <w:spacing w:line="240" w:lineRule="atLeast"/>
      </w:pPr>
    </w:p>
    <w:p w14:paraId="451FD8F6" w14:textId="7A05E8D1" w:rsidR="00C3473C" w:rsidRDefault="00C3473C" w:rsidP="00C3473C">
      <w:pPr>
        <w:rPr>
          <w:rFonts w:asciiTheme="majorHAnsi" w:hAnsiTheme="majorHAnsi"/>
          <w:b/>
          <w:sz w:val="28"/>
          <w:szCs w:val="40"/>
        </w:rPr>
      </w:pPr>
      <w:bookmarkStart w:id="1" w:name="_Toc118718919"/>
      <w:r>
        <w:br w:type="page"/>
      </w:r>
    </w:p>
    <w:p w14:paraId="71D3211E" w14:textId="3F83E280" w:rsidR="00C3473C" w:rsidRPr="00E37427" w:rsidRDefault="00C3473C" w:rsidP="00C3473C">
      <w:pPr>
        <w:pStyle w:val="01Title1"/>
      </w:pPr>
      <w:r>
        <w:lastRenderedPageBreak/>
        <w:t>Resumen</w:t>
      </w:r>
      <w:bookmarkEnd w:id="1"/>
    </w:p>
    <w:p w14:paraId="4BAA6E3D" w14:textId="4948D6B0" w:rsidR="00C3473C" w:rsidRPr="003849F6" w:rsidRDefault="00C3473C" w:rsidP="00C3473C">
      <w:pPr>
        <w:pStyle w:val="04BodytextBlock"/>
      </w:pPr>
      <w:r>
        <w:t xml:space="preserve">Las lesiones y las enfermedades pueden afectar al rendimiento, la carrera y la salud de los futbolistas. </w:t>
      </w:r>
      <w:r>
        <w:br/>
        <w:t xml:space="preserve">Nuestro objetivo es recopilar información sobre lesiones y enfermedades durante los </w:t>
      </w:r>
      <w:commentRangeStart w:id="2"/>
      <w:r>
        <w:t>Torneos Olímpicos de Fútbol</w:t>
      </w:r>
      <w:commentRangeEnd w:id="2"/>
      <w:r w:rsidR="00667D62">
        <w:rPr>
          <w:rStyle w:val="CommentReference"/>
        </w:rPr>
        <w:commentReference w:id="2"/>
      </w:r>
      <w:r>
        <w:t xml:space="preserve"> con el fin de mejorar su futura prevención y tratamiento en el mundo del </w:t>
      </w:r>
      <w:commentRangeStart w:id="3"/>
      <w:r>
        <w:t>fútbol</w:t>
      </w:r>
      <w:commentRangeEnd w:id="3"/>
      <w:r w:rsidR="00667D62">
        <w:rPr>
          <w:rStyle w:val="CommentReference"/>
        </w:rPr>
        <w:commentReference w:id="3"/>
      </w:r>
      <w:r>
        <w:t>.</w:t>
      </w:r>
    </w:p>
    <w:p w14:paraId="6453FB0A" w14:textId="77777777" w:rsidR="00C3473C" w:rsidRPr="00E41531" w:rsidRDefault="00C3473C" w:rsidP="00C3473C">
      <w:pPr>
        <w:pStyle w:val="01Title1"/>
      </w:pPr>
      <w:bookmarkStart w:id="4" w:name="_Toc118718920"/>
      <w:r>
        <w:t>Periodo de seguimiento</w:t>
      </w:r>
      <w:bookmarkEnd w:id="4"/>
    </w:p>
    <w:p w14:paraId="04D2A985" w14:textId="77777777" w:rsidR="00C3473C" w:rsidRDefault="00C3473C" w:rsidP="00C3473C">
      <w:pPr>
        <w:pStyle w:val="04BodytextBlock"/>
      </w:pPr>
      <w:commentRangeStart w:id="5"/>
      <w:r>
        <w:t xml:space="preserve">La recopilación de los datos comenzará cinco días antes del primer partido de la selección y finalizará el día del último partido. </w:t>
      </w:r>
      <w:commentRangeEnd w:id="5"/>
      <w:r w:rsidR="00667D62">
        <w:rPr>
          <w:rStyle w:val="CommentReference"/>
        </w:rPr>
        <w:commentReference w:id="5"/>
      </w:r>
    </w:p>
    <w:p w14:paraId="20BE0299" w14:textId="77777777" w:rsidR="00C3473C" w:rsidRPr="00E41531" w:rsidRDefault="00C3473C" w:rsidP="00C3473C">
      <w:pPr>
        <w:pStyle w:val="04BodytextBlock"/>
      </w:pPr>
      <w:r>
        <w:t xml:space="preserve">La gravedad de las lesiones se evaluará en función del tiempo de inactividad del jugador, que durará hasta que se recupere plenamente, aunque esto ocurra después del torneo. </w:t>
      </w:r>
    </w:p>
    <w:p w14:paraId="347672A9" w14:textId="77777777" w:rsidR="00C3473C" w:rsidRPr="00E41531" w:rsidRDefault="00C3473C" w:rsidP="00C3473C">
      <w:pPr>
        <w:pStyle w:val="01Title1"/>
      </w:pPr>
      <w:bookmarkStart w:id="6" w:name="_Toc118718921"/>
      <w:r>
        <w:t>Persona de contacto de la selección</w:t>
      </w:r>
      <w:bookmarkEnd w:id="6"/>
    </w:p>
    <w:p w14:paraId="3F199762" w14:textId="7B88C10A" w:rsidR="00C3473C" w:rsidRPr="00E26BF8" w:rsidRDefault="00C3473C" w:rsidP="00C3473C">
      <w:pPr>
        <w:pStyle w:val="04BodytextBlock"/>
      </w:pPr>
      <w:r>
        <w:t>Las selecciones nombrarán a una persona de contacto, que deberá remitir la información de seguimiento, incluidos los formularios de consentimiento de los jugadores</w:t>
      </w:r>
      <w:del w:id="7" w:author="Benjamin Matthew Clarsen" w:date="2024-08-21T09:55:00Z">
        <w:r w:rsidDel="00667D62">
          <w:delText>, los tiempos de participación en entrenamientos y partidos</w:delText>
        </w:r>
      </w:del>
      <w:r>
        <w:t>, y los informes de lesiones y enfermedades. Esta persona idealmente será el médico de la selección, el fisioterapeuta o algún miembro del cuerpo médico y estará presente durante la competición.</w:t>
      </w:r>
    </w:p>
    <w:p w14:paraId="53D16A36" w14:textId="77777777" w:rsidR="00C3473C" w:rsidRPr="00E41531" w:rsidRDefault="00C3473C" w:rsidP="00C3473C">
      <w:pPr>
        <w:pStyle w:val="01Title1"/>
      </w:pPr>
      <w:bookmarkStart w:id="8" w:name="_Toc118718922"/>
      <w:r>
        <w:t>Responsable de seguimiento</w:t>
      </w:r>
      <w:bookmarkEnd w:id="8"/>
    </w:p>
    <w:p w14:paraId="1F07BC5B" w14:textId="5AB07553" w:rsidR="00C3473C" w:rsidRDefault="00C3473C" w:rsidP="00C3473C">
      <w:pPr>
        <w:pStyle w:val="04BodytextBlock"/>
        <w:jc w:val="both"/>
      </w:pPr>
      <w:r>
        <w:t>Cada selección estará en contacto con un responsable de seguimiento dedicado a facilitar el procedimiento de notificación. Los responsables hablan varios idiomas y se asignarán a las selecciones en función del idioma correspondiente. Si fuera necesario, la FIFA también proporcionará servicios de interpretación.</w:t>
      </w:r>
    </w:p>
    <w:p w14:paraId="23E46AC4" w14:textId="77D7709A" w:rsidR="00C3473C" w:rsidRPr="00E41531" w:rsidRDefault="00C3473C" w:rsidP="00C3473C">
      <w:pPr>
        <w:pStyle w:val="04BodytextBlock"/>
        <w:jc w:val="both"/>
      </w:pPr>
      <w:r>
        <w:t>El responsable de seguimiento estará a su disposición para responder preguntas durante la competición.</w:t>
      </w:r>
    </w:p>
    <w:p w14:paraId="0CE0B02E" w14:textId="77777777" w:rsidR="00C3473C" w:rsidRPr="00E37427" w:rsidRDefault="00C3473C" w:rsidP="00C3473C">
      <w:pPr>
        <w:pStyle w:val="01Title1"/>
      </w:pPr>
      <w:bookmarkStart w:id="9" w:name="_Toc118718923"/>
      <w:r>
        <w:lastRenderedPageBreak/>
        <w:t>Aprobación de las comisiones de ética y formulario de consentimiento</w:t>
      </w:r>
      <w:bookmarkEnd w:id="9"/>
    </w:p>
    <w:p w14:paraId="22D3996C" w14:textId="7C3ECBC2" w:rsidR="00C3473C" w:rsidRPr="00331C2F" w:rsidRDefault="00C3473C" w:rsidP="00C3473C">
      <w:pPr>
        <w:pStyle w:val="04BodytextBlock"/>
        <w:rPr>
          <w:rFonts w:ascii="Calibri" w:hAnsi="Calibri" w:cs="Calibri"/>
          <w:color w:val="212121"/>
        </w:rPr>
      </w:pPr>
      <w:r>
        <w:t>El seguimiento de lesiones y enfermedades ha recibido la aprobación de la Asociación Suiza de Comisiones de Ética para la Investigación (</w:t>
      </w:r>
      <w:r>
        <w:rPr>
          <w:sz w:val="21"/>
        </w:rPr>
        <w:t>n.º BASEC</w:t>
      </w:r>
      <w:r>
        <w:t>: 2023-00772). Todos los documentos del estudio estarán disponibles en inglés, francés y español.</w:t>
      </w:r>
    </w:p>
    <w:p w14:paraId="2AB18D5E" w14:textId="77777777" w:rsidR="00C3473C" w:rsidRDefault="00C3473C" w:rsidP="00C3473C">
      <w:pPr>
        <w:pStyle w:val="04BodytextBlock"/>
      </w:pPr>
      <w:r>
        <w:t>El personal designado de la FMP explicará el propósito y los procedimientos del programa de seguimiento a los jugadores, quienes recibirán por escrito información sobre el estudio, redactada en un lenguaje no técnico (v. archivo adjunto).</w:t>
      </w:r>
    </w:p>
    <w:p w14:paraId="78890D69" w14:textId="241C8CD1" w:rsidR="00C3473C" w:rsidRPr="00E41531" w:rsidRDefault="00C3473C" w:rsidP="00C3473C">
      <w:pPr>
        <w:pStyle w:val="04BodytextBlock"/>
      </w:pPr>
      <w:r>
        <w:t xml:space="preserve">Los formularios de consentimiento firmados se entregarán al coordinador médico de la FIFA en la sede, antes del </w:t>
      </w:r>
      <w:commentRangeStart w:id="10"/>
      <w:r>
        <w:t xml:space="preserve">comienzo del primer partido </w:t>
      </w:r>
      <w:commentRangeEnd w:id="10"/>
      <w:r w:rsidR="00667D62">
        <w:rPr>
          <w:rStyle w:val="CommentReference"/>
        </w:rPr>
        <w:commentReference w:id="10"/>
      </w:r>
      <w:r>
        <w:t xml:space="preserve">de la selección. Los formularios de consentimiento firmados también se pueden </w:t>
      </w:r>
      <w:commentRangeStart w:id="11"/>
      <w:r>
        <w:t xml:space="preserve">escanear </w:t>
      </w:r>
      <w:commentRangeEnd w:id="11"/>
      <w:r w:rsidR="00667D62">
        <w:rPr>
          <w:rStyle w:val="CommentReference"/>
        </w:rPr>
        <w:commentReference w:id="11"/>
      </w:r>
      <w:r>
        <w:t xml:space="preserve">y enviar por correo electrónico a </w:t>
      </w:r>
      <w:hyperlink r:id="rId17" w:history="1">
        <w:r>
          <w:rPr>
            <w:rStyle w:val="Hyperlink"/>
          </w:rPr>
          <w:t>ben.clarsen@fifa.org</w:t>
        </w:r>
      </w:hyperlink>
      <w:r>
        <w:t xml:space="preserve"> </w:t>
      </w:r>
    </w:p>
    <w:p w14:paraId="3CD4732D" w14:textId="77777777" w:rsidR="00C3473C" w:rsidRPr="00E41531" w:rsidRDefault="00C3473C" w:rsidP="00C3473C">
      <w:pPr>
        <w:pStyle w:val="03Title3"/>
      </w:pPr>
      <w:r>
        <w:t>Jugadores menores de 18 años</w:t>
      </w:r>
    </w:p>
    <w:p w14:paraId="3D534CC1" w14:textId="77777777" w:rsidR="00C3473C" w:rsidRPr="00E41531" w:rsidRDefault="00C3473C" w:rsidP="00C3473C">
      <w:pPr>
        <w:pStyle w:val="04BodytextBlock"/>
        <w:spacing w:line="276" w:lineRule="auto"/>
        <w:jc w:val="both"/>
      </w:pPr>
      <w:r>
        <w:t>Según la legislación suiza sobre investigación en seres humanos (art. 23, apdo. 1), los estudios en los que participen adolescentes con plena capacidad de juicio y que entrañen riesgos mínimos no requieren del consentimiento de sus tutores legales, debidamente informados. No obstante, sería aconsejable que los jugadores menores de 18 años comentaran el proyecto con sus padres o tutores legales antes de que dieran su consentimiento por escrito.</w:t>
      </w:r>
    </w:p>
    <w:p w14:paraId="3FB465ED" w14:textId="77777777" w:rsidR="00C3473C" w:rsidRPr="00E41531" w:rsidRDefault="00C3473C" w:rsidP="00C3473C">
      <w:pPr>
        <w:pStyle w:val="01Title1"/>
      </w:pPr>
      <w:bookmarkStart w:id="12" w:name="_Toc118718924"/>
      <w:r>
        <w:t>Lista de jugadores</w:t>
      </w:r>
      <w:bookmarkEnd w:id="12"/>
      <w:r>
        <w:t xml:space="preserve"> </w:t>
      </w:r>
    </w:p>
    <w:p w14:paraId="06B6F876" w14:textId="3D849B3C" w:rsidR="00C3473C" w:rsidRPr="00E41531" w:rsidRDefault="00C3473C" w:rsidP="00C3473C">
      <w:pPr>
        <w:pStyle w:val="04BodytextBlock"/>
        <w:jc w:val="both"/>
      </w:pPr>
      <w:r>
        <w:t xml:space="preserve">La información sobre el estudio y la petición para participar en él se remitirán a los jugadores de la lista definitiva de convocados para disputar los </w:t>
      </w:r>
      <w:commentRangeStart w:id="13"/>
      <w:r>
        <w:t xml:space="preserve">Torneos Olímpicos de Fútbol </w:t>
      </w:r>
      <w:commentRangeEnd w:id="13"/>
      <w:r w:rsidR="00667D62">
        <w:rPr>
          <w:rStyle w:val="CommentReference"/>
        </w:rPr>
        <w:commentReference w:id="13"/>
      </w:r>
      <w:r>
        <w:t xml:space="preserve">(y a sus posibles sustitutos). </w:t>
      </w:r>
    </w:p>
    <w:p w14:paraId="346685A8" w14:textId="77777777" w:rsidR="00C3473C" w:rsidRPr="00E41531" w:rsidRDefault="00C3473C" w:rsidP="00C3473C">
      <w:pPr>
        <w:pStyle w:val="01Title1"/>
      </w:pPr>
      <w:bookmarkStart w:id="14" w:name="_Toc118718925"/>
      <w:r>
        <w:t>Protección de datos</w:t>
      </w:r>
      <w:bookmarkEnd w:id="14"/>
      <w:r>
        <w:t xml:space="preserve"> </w:t>
      </w:r>
    </w:p>
    <w:p w14:paraId="5C22601C" w14:textId="77777777" w:rsidR="00C3473C" w:rsidRPr="00E41531" w:rsidRDefault="00C3473C" w:rsidP="00C3473C">
      <w:pPr>
        <w:pStyle w:val="04BodytextBlock"/>
        <w:jc w:val="both"/>
      </w:pPr>
      <w:r>
        <w:t xml:space="preserve">Todos los datos se cifrarán antes del análisis, y no se remitirá ninguna información que pudiera identificar a los jugadores. </w:t>
      </w:r>
    </w:p>
    <w:p w14:paraId="2DCE0976" w14:textId="77777777" w:rsidR="00C3473C" w:rsidRDefault="00C3473C" w:rsidP="00C3473C">
      <w:pPr>
        <w:pStyle w:val="04BodytextBlock"/>
        <w:jc w:val="both"/>
      </w:pPr>
      <w:r>
        <w:t xml:space="preserve">A la hora de inscribir a un jugador mediante el formulario electrónico de registro, se podrá utilizar su nombre completo o un código de identificación anónimo. La información se transfiere y se almacena en una base de datos segura de manera electrónica y cifrada. </w:t>
      </w:r>
    </w:p>
    <w:p w14:paraId="544DADF0" w14:textId="77777777" w:rsidR="00C3473C" w:rsidRDefault="00C3473C" w:rsidP="00C3473C">
      <w:pPr>
        <w:pStyle w:val="04BodytextBlock"/>
        <w:jc w:val="both"/>
      </w:pPr>
      <w:r>
        <w:t>Las selecciones que quieran utilizar códigos de identificación en lugar de los nombres de los jugadores recibirán una lista de códigos antes del comienzo del periodo de seguimiento.</w:t>
      </w:r>
    </w:p>
    <w:p w14:paraId="4316A143" w14:textId="77777777" w:rsidR="00C3473C" w:rsidRDefault="00C3473C" w:rsidP="00C3473C">
      <w:pPr>
        <w:pStyle w:val="04BodytextBlock"/>
        <w:jc w:val="both"/>
      </w:pPr>
      <w:r>
        <w:lastRenderedPageBreak/>
        <w:t>La información se anonimizará antes del análisis y solo podrá acceder a ella el personal autorizado que la necesite para cumplir con sus funciones en el estudio. El personal que tenga acceso a datos directa o indirectamente identificables estará sujeto a los acuerdos de confidencialidad de la FIFA.</w:t>
      </w:r>
    </w:p>
    <w:p w14:paraId="56354F58" w14:textId="77777777" w:rsidR="00C3473C" w:rsidRDefault="00C3473C" w:rsidP="00C3473C">
      <w:pPr>
        <w:pStyle w:val="01Title1"/>
      </w:pPr>
      <w:r>
        <w:t>Recopilación de datos</w:t>
      </w:r>
    </w:p>
    <w:p w14:paraId="5631D229" w14:textId="77777777" w:rsidR="00C3473C" w:rsidRPr="004504C8" w:rsidRDefault="00C3473C" w:rsidP="00C3473C">
      <w:pPr>
        <w:pStyle w:val="04BodytextBlock"/>
      </w:pPr>
      <w:commentRangeStart w:id="15"/>
      <w:r>
        <w:t>Los datos de las selecciones se recopilarán desde cinco días antes del primer partido de cada equipo hasta el día del último</w:t>
      </w:r>
      <w:commentRangeEnd w:id="15"/>
      <w:r w:rsidR="00667D62">
        <w:rPr>
          <w:rStyle w:val="CommentReference"/>
        </w:rPr>
        <w:commentReference w:id="15"/>
      </w:r>
      <w:r>
        <w:t xml:space="preserve">. El registro de datos no debe primar sobre la salud de los deportistas. La información se recopilará a través de </w:t>
      </w:r>
      <w:proofErr w:type="spellStart"/>
      <w:r>
        <w:t>Qualtrics</w:t>
      </w:r>
      <w:proofErr w:type="spellEnd"/>
      <w:r>
        <w:t xml:space="preserve">, un sistema virtual seguro.  </w:t>
      </w:r>
    </w:p>
    <w:p w14:paraId="50585E03" w14:textId="77777777" w:rsidR="00C3473C" w:rsidRPr="006C58B0" w:rsidRDefault="00C3473C" w:rsidP="00C3473C">
      <w:pPr>
        <w:pStyle w:val="04BodytextBlock"/>
        <w:rPr>
          <w:rFonts w:ascii="Open Sans" w:eastAsia="MS Mincho" w:hAnsi="Open Sans" w:cs="Open Sans"/>
          <w:kern w:val="3"/>
          <w:sz w:val="21"/>
          <w:szCs w:val="21"/>
        </w:rPr>
      </w:pPr>
      <w:r>
        <w:t xml:space="preserve">A </w:t>
      </w:r>
      <w:proofErr w:type="gramStart"/>
      <w:r>
        <w:t>continuación</w:t>
      </w:r>
      <w:proofErr w:type="gramEnd"/>
      <w:r>
        <w:t xml:space="preserve"> encontrará los enlaces a los formularios de registro de tiempos de participación, y de lesiones y enfermedad. </w:t>
      </w:r>
    </w:p>
    <w:p w14:paraId="691B813D" w14:textId="77777777" w:rsidR="00C3473C" w:rsidRDefault="00C3473C" w:rsidP="00C3473C">
      <w:pPr>
        <w:pStyle w:val="02Title2"/>
        <w:rPr>
          <w:ins w:id="16" w:author="Benjamin Matthew Clarsen" w:date="2024-08-21T09:58:00Z"/>
        </w:rPr>
      </w:pPr>
      <w:r>
        <w:t xml:space="preserve">Registro de tiempos de </w:t>
      </w:r>
      <w:commentRangeStart w:id="17"/>
      <w:r>
        <w:t>participación</w:t>
      </w:r>
      <w:commentRangeEnd w:id="17"/>
      <w:r w:rsidR="00667D62">
        <w:rPr>
          <w:rStyle w:val="CommentReference"/>
          <w:rFonts w:asciiTheme="minorHAnsi" w:hAnsiTheme="minorHAnsi"/>
          <w:b w:val="0"/>
          <w:color w:val="auto"/>
        </w:rPr>
        <w:commentReference w:id="17"/>
      </w:r>
    </w:p>
    <w:p w14:paraId="7912B1A1" w14:textId="77777777" w:rsidR="00667D62" w:rsidRPr="00667D62" w:rsidRDefault="00667D62" w:rsidP="00667D62">
      <w:pPr>
        <w:pStyle w:val="04BodytextBlock"/>
        <w:pPrChange w:id="18" w:author="Benjamin Matthew Clarsen" w:date="2024-08-21T09:58:00Z">
          <w:pPr>
            <w:pStyle w:val="02Title2"/>
          </w:pPr>
        </w:pPrChange>
      </w:pPr>
    </w:p>
    <w:p w14:paraId="5F39ED6E" w14:textId="5C750730" w:rsidR="00C3473C" w:rsidDel="00667D62" w:rsidRDefault="00C3473C" w:rsidP="00C3473C">
      <w:pPr>
        <w:pStyle w:val="04BodytextBlock"/>
        <w:rPr>
          <w:del w:id="19" w:author="Benjamin Matthew Clarsen" w:date="2024-08-21T09:59:00Z"/>
        </w:rPr>
      </w:pPr>
      <w:del w:id="20" w:author="Benjamin Matthew Clarsen" w:date="2024-08-21T09:59:00Z">
        <w:r w:rsidDel="00667D62">
          <w:delText xml:space="preserve">Se registrarán los tiempos de participación en entrenamientos y partidos de cada jugador (en minutos) cada día a lo largo del periodo de seguimiento. No se necesitarán mediciones de GPS ni otros datos de seguimiento. No obstante, si su selección ya la utiliza, esta tecnología ayudará al registro del tiempo de participación. </w:delText>
        </w:r>
      </w:del>
    </w:p>
    <w:p w14:paraId="4C5680DB" w14:textId="0923B9E8" w:rsidR="00C3473C" w:rsidRPr="003F4728" w:rsidDel="00667D62" w:rsidRDefault="00000000" w:rsidP="00C3473C">
      <w:pPr>
        <w:pStyle w:val="04BodytextBlock"/>
        <w:rPr>
          <w:del w:id="21" w:author="Benjamin Matthew Clarsen" w:date="2024-08-21T09:59:00Z"/>
          <w:b/>
          <w:bCs/>
          <w:sz w:val="28"/>
          <w:szCs w:val="28"/>
        </w:rPr>
      </w:pPr>
      <w:del w:id="22" w:author="Benjamin Matthew Clarsen" w:date="2024-08-21T09:59:00Z">
        <w:r w:rsidDel="00667D62">
          <w:fldChar w:fldCharType="begin"/>
        </w:r>
        <w:r w:rsidDel="00667D62">
          <w:delInstrText>HYPERLINK "https://fifa.eu.qualtrics.com/jfe/form/SV_diMJem0r4DeTCNE"</w:delInstrText>
        </w:r>
        <w:r w:rsidDel="00667D62">
          <w:fldChar w:fldCharType="separate"/>
        </w:r>
        <w:r w:rsidDel="00667D62">
          <w:rPr>
            <w:rStyle w:val="Hyperlink"/>
            <w:b/>
            <w:sz w:val="28"/>
          </w:rPr>
          <w:delText>Formulario de tiempos de participación/descarga</w:delText>
        </w:r>
        <w:r w:rsidDel="00667D62">
          <w:rPr>
            <w:rStyle w:val="Hyperlink"/>
            <w:b/>
            <w:sz w:val="28"/>
          </w:rPr>
          <w:fldChar w:fldCharType="end"/>
        </w:r>
        <w:r w:rsidDel="00667D62">
          <w:rPr>
            <w:b/>
            <w:sz w:val="28"/>
          </w:rPr>
          <w:delText xml:space="preserve"> </w:delText>
        </w:r>
      </w:del>
    </w:p>
    <w:p w14:paraId="2D9A40FA" w14:textId="2632ADB5" w:rsidR="00C3473C" w:rsidDel="00667D62" w:rsidRDefault="00426B9E" w:rsidP="00C3473C">
      <w:pPr>
        <w:pStyle w:val="04BodytextBlock"/>
        <w:tabs>
          <w:tab w:val="left" w:pos="4140"/>
        </w:tabs>
        <w:rPr>
          <w:del w:id="23" w:author="Benjamin Matthew Clarsen" w:date="2024-08-21T09:59:00Z"/>
          <w:rFonts w:ascii="Open Sans" w:eastAsia="MS Mincho" w:hAnsi="Open Sans" w:cs="Open Sans"/>
          <w:i/>
          <w:iCs/>
          <w:kern w:val="3"/>
          <w:sz w:val="21"/>
          <w:szCs w:val="21"/>
        </w:rPr>
      </w:pPr>
      <w:del w:id="24" w:author="Benjamin Matthew Clarsen" w:date="2024-08-21T09:59:00Z">
        <w:r w:rsidDel="00667D62">
          <w:rPr>
            <w:noProof/>
          </w:rPr>
          <w:drawing>
            <wp:inline distT="0" distB="0" distL="0" distR="0" wp14:anchorId="45AC6479" wp14:editId="01973D71">
              <wp:extent cx="1257300" cy="1257300"/>
              <wp:effectExtent l="0" t="0" r="0" b="0"/>
              <wp:docPr id="1762777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77291" name=""/>
                      <pic:cNvPicPr/>
                    </pic:nvPicPr>
                    <pic:blipFill>
                      <a:blip r:embed="rId18"/>
                      <a:stretch>
                        <a:fillRect/>
                      </a:stretch>
                    </pic:blipFill>
                    <pic:spPr>
                      <a:xfrm>
                        <a:off x="0" y="0"/>
                        <a:ext cx="1257300" cy="1257300"/>
                      </a:xfrm>
                      <a:prstGeom prst="rect">
                        <a:avLst/>
                      </a:prstGeom>
                    </pic:spPr>
                  </pic:pic>
                </a:graphicData>
              </a:graphic>
            </wp:inline>
          </w:drawing>
        </w:r>
        <w:r w:rsidR="00C3473C" w:rsidDel="00667D62">
          <w:rPr>
            <w:rFonts w:ascii="Open Sans" w:hAnsi="Open Sans"/>
            <w:i/>
            <w:sz w:val="21"/>
          </w:rPr>
          <w:tab/>
        </w:r>
      </w:del>
    </w:p>
    <w:p w14:paraId="11BB947C" w14:textId="5FCBFDCA" w:rsidR="00C3473C" w:rsidRPr="00E41531" w:rsidDel="00667D62" w:rsidRDefault="00C3473C" w:rsidP="00C3473C">
      <w:pPr>
        <w:pStyle w:val="03Title3"/>
        <w:rPr>
          <w:del w:id="25" w:author="Benjamin Matthew Clarsen" w:date="2024-08-21T09:59:00Z"/>
        </w:rPr>
      </w:pPr>
      <w:del w:id="26" w:author="Benjamin Matthew Clarsen" w:date="2024-08-21T09:59:00Z">
        <w:r w:rsidDel="00667D62">
          <w:delText>Definiciones de los tiempos de participación</w:delText>
        </w:r>
      </w:del>
    </w:p>
    <w:p w14:paraId="643C0E78" w14:textId="7634F9DB" w:rsidR="00C3473C" w:rsidRPr="00244541" w:rsidDel="00667D62" w:rsidRDefault="00C3473C" w:rsidP="00C3473C">
      <w:pPr>
        <w:pStyle w:val="04BodytextBlock"/>
        <w:rPr>
          <w:del w:id="27" w:author="Benjamin Matthew Clarsen" w:date="2024-08-21T09:59:00Z"/>
          <w:bCs/>
        </w:rPr>
      </w:pPr>
      <w:del w:id="28" w:author="Benjamin Matthew Clarsen" w:date="2024-08-21T09:59:00Z">
        <w:r w:rsidDel="00667D62">
          <w:rPr>
            <w:b/>
          </w:rPr>
          <w:delText>Tiempo de participación en entrenamientos</w:delText>
        </w:r>
      </w:del>
    </w:p>
    <w:p w14:paraId="6F03FEFD" w14:textId="777B7874" w:rsidR="00C3473C" w:rsidRPr="00E41531" w:rsidDel="00667D62" w:rsidRDefault="00C3473C" w:rsidP="00C3473C">
      <w:pPr>
        <w:pStyle w:val="04BodytextBlock"/>
        <w:jc w:val="both"/>
        <w:rPr>
          <w:del w:id="29" w:author="Benjamin Matthew Clarsen" w:date="2024-08-21T09:59:00Z"/>
        </w:rPr>
      </w:pPr>
      <w:del w:id="30" w:author="Benjamin Matthew Clarsen" w:date="2024-08-21T09:59:00Z">
        <w:r w:rsidDel="00667D62">
          <w:delText xml:space="preserve">Se entiende por tiempo de participación en un entrenamiento toda actividad física de un jugador, dirigida a mejorar o mantener sus habilidades, preparación física y rendimiento futbolístico. También incluye los partidos de entrenamiento entre los integrantes del equipo. </w:delText>
        </w:r>
      </w:del>
    </w:p>
    <w:p w14:paraId="075A113F" w14:textId="74789353" w:rsidR="00C3473C" w:rsidDel="00667D62" w:rsidRDefault="00C3473C" w:rsidP="00C3473C">
      <w:pPr>
        <w:pStyle w:val="04BodytextBlock"/>
        <w:jc w:val="both"/>
        <w:rPr>
          <w:del w:id="31" w:author="Benjamin Matthew Clarsen" w:date="2024-08-21T09:59:00Z"/>
        </w:rPr>
      </w:pPr>
      <w:del w:id="32" w:author="Benjamin Matthew Clarsen" w:date="2024-08-21T09:59:00Z">
        <w:r w:rsidDel="00667D62">
          <w:delText xml:space="preserve">Además de las sesiones de trabajo específico que se lleven a cabo en los campos de entrenamiento, los tiempos de participación individuales incluyen el trabajo en el gimnasio, como hacer pesas, correr o ejercitarse en la bicicleta. </w:delText>
        </w:r>
      </w:del>
    </w:p>
    <w:p w14:paraId="25544F91" w14:textId="5A2E1DA4" w:rsidR="00C3473C" w:rsidRPr="00E41531" w:rsidDel="00667D62" w:rsidRDefault="00C3473C" w:rsidP="00C3473C">
      <w:pPr>
        <w:pStyle w:val="04BodytextBlock"/>
        <w:jc w:val="both"/>
        <w:rPr>
          <w:del w:id="33" w:author="Benjamin Matthew Clarsen" w:date="2024-08-21T09:59:00Z"/>
        </w:rPr>
      </w:pPr>
      <w:del w:id="34" w:author="Benjamin Matthew Clarsen" w:date="2024-08-21T09:59:00Z">
        <w:r w:rsidDel="00667D62">
          <w:delText>El calentamiento previo a los partidos y la recuperación posterior también se consideran tiempo de participación en entrenamientos.</w:delText>
        </w:r>
      </w:del>
    </w:p>
    <w:p w14:paraId="2E7D3190" w14:textId="03365066" w:rsidR="00C3473C" w:rsidRPr="00244541" w:rsidDel="00667D62" w:rsidRDefault="00C3473C" w:rsidP="00C3473C">
      <w:pPr>
        <w:pStyle w:val="04BodytextBlock"/>
        <w:rPr>
          <w:del w:id="35" w:author="Benjamin Matthew Clarsen" w:date="2024-08-21T09:59:00Z"/>
          <w:bCs/>
        </w:rPr>
      </w:pPr>
      <w:del w:id="36" w:author="Benjamin Matthew Clarsen" w:date="2024-08-21T09:59:00Z">
        <w:r w:rsidDel="00667D62">
          <w:rPr>
            <w:b/>
          </w:rPr>
          <w:delText>Tiempo de participación en partidos</w:delText>
        </w:r>
      </w:del>
    </w:p>
    <w:p w14:paraId="13E32A85" w14:textId="6BAD6077" w:rsidR="00C3473C" w:rsidRPr="003F4728" w:rsidDel="00667D62" w:rsidRDefault="00C3473C" w:rsidP="003F4728">
      <w:pPr>
        <w:pStyle w:val="04BodytextBlock"/>
        <w:rPr>
          <w:del w:id="37" w:author="Benjamin Matthew Clarsen" w:date="2024-08-21T09:59:00Z"/>
        </w:rPr>
      </w:pPr>
      <w:del w:id="38" w:author="Benjamin Matthew Clarsen" w:date="2024-08-21T09:59:00Z">
        <w:r w:rsidDel="00667D62">
          <w:delText>Se entiende por tiempo de participación en partidos los minutos disputados en encuentros programados entre dos selecciones (sin incluir los partidos de entrenamiento).</w:delText>
        </w:r>
      </w:del>
    </w:p>
    <w:p w14:paraId="0CE2F58E" w14:textId="77777777" w:rsidR="00C3473C" w:rsidRPr="001C5AE5" w:rsidRDefault="00C3473C" w:rsidP="00C3473C">
      <w:pPr>
        <w:pStyle w:val="02Title2"/>
        <w:spacing w:after="240"/>
      </w:pPr>
      <w:r>
        <w:t xml:space="preserve">Registro de lesiones y enfermedades </w:t>
      </w:r>
    </w:p>
    <w:p w14:paraId="79F2F5C4" w14:textId="77777777" w:rsidR="00C3473C" w:rsidRPr="003F4728" w:rsidRDefault="00C3473C" w:rsidP="003F4728">
      <w:pPr>
        <w:pStyle w:val="04BodytextBlock"/>
      </w:pPr>
      <w:r>
        <w:t>Los datos sobre lesiones y enfermedades (incluidos los problemas de salud mental) se recogen siguiendo la metodología recomendada en la sección dedicada al fútbol y la salud mental de la Declaración de Consenso del Comité Olímpico Internacional sobre los métodos de registro y notificación de datos epidemiológicos sobre lesiones y enfermedades en el deporte (</w:t>
      </w:r>
      <w:proofErr w:type="spellStart"/>
      <w:r>
        <w:t>Waldén</w:t>
      </w:r>
      <w:proofErr w:type="spellEnd"/>
      <w:r>
        <w:t xml:space="preserve"> et al. 2023</w:t>
      </w:r>
      <w:r>
        <w:rPr>
          <w:rStyle w:val="normaltextrun"/>
        </w:rPr>
        <w:t>).</w:t>
      </w:r>
    </w:p>
    <w:p w14:paraId="78CB4E58" w14:textId="5F12480E" w:rsidR="00C3473C" w:rsidRPr="003F4728" w:rsidRDefault="00426B9E" w:rsidP="003F4728">
      <w:pPr>
        <w:pStyle w:val="04BodytextBlock"/>
      </w:pPr>
      <w:commentRangeStart w:id="39"/>
      <w:r w:rsidRPr="00426B9E">
        <w:rPr>
          <w:rStyle w:val="normaltextrun"/>
        </w:rPr>
        <w:t>Se registrarán todas las lesiones, enfermedades y problemas de salud mental que ocurran durante la competición y necesiten de atención médica</w:t>
      </w:r>
      <w:r w:rsidR="00C3473C">
        <w:rPr>
          <w:rStyle w:val="normaltextrun"/>
        </w:rPr>
        <w:t xml:space="preserve"> (la definición de «</w:t>
      </w:r>
      <w:r w:rsidRPr="00426B9E">
        <w:rPr>
          <w:rStyle w:val="normaltextrun"/>
        </w:rPr>
        <w:t>atención médica</w:t>
      </w:r>
      <w:r w:rsidR="00C3473C">
        <w:rPr>
          <w:rStyle w:val="normaltextrun"/>
        </w:rPr>
        <w:t xml:space="preserve">» figura en la siguiente página). </w:t>
      </w:r>
      <w:commentRangeEnd w:id="39"/>
      <w:r w:rsidR="00667D62">
        <w:rPr>
          <w:rStyle w:val="CommentReference"/>
        </w:rPr>
        <w:commentReference w:id="39"/>
      </w:r>
      <w:r w:rsidR="00C3473C">
        <w:rPr>
          <w:rStyle w:val="normaltextrun"/>
        </w:rPr>
        <w:t xml:space="preserve">Las lesiones se clasificarán en función de la zona del cuerpo y los tejidos afectados, el tipo de patología, el modo de aparición y el mecanismo de lesión; las enfermedades, según la región o el sistema afectados y la etiología; </w:t>
      </w:r>
      <w:commentRangeStart w:id="40"/>
      <w:r w:rsidR="00C3473C" w:rsidRPr="00667D62">
        <w:rPr>
          <w:rStyle w:val="normaltextrun"/>
          <w:strike/>
          <w:rPrChange w:id="41" w:author="Benjamin Matthew Clarsen" w:date="2024-08-21T10:01:00Z">
            <w:rPr>
              <w:rStyle w:val="normaltextrun"/>
            </w:rPr>
          </w:rPrChange>
        </w:rPr>
        <w:t>y los problemas de salud mental, según los síntomas y los factores contribuyentes o las posibles causas.</w:t>
      </w:r>
      <w:r w:rsidR="00C3473C">
        <w:rPr>
          <w:rStyle w:val="eop"/>
        </w:rPr>
        <w:t> </w:t>
      </w:r>
      <w:commentRangeEnd w:id="40"/>
      <w:r w:rsidR="00667D62">
        <w:rPr>
          <w:rStyle w:val="CommentReference"/>
        </w:rPr>
        <w:commentReference w:id="40"/>
      </w:r>
    </w:p>
    <w:p w14:paraId="2A89869F" w14:textId="77777777" w:rsidR="00C3473C" w:rsidRPr="003F4728" w:rsidRDefault="00C3473C" w:rsidP="003F4728">
      <w:pPr>
        <w:pStyle w:val="04BodytextBlock"/>
      </w:pPr>
      <w:r>
        <w:rPr>
          <w:rStyle w:val="normaltextrun"/>
        </w:rPr>
        <w:t>Si una sola jugada provoca más de un traumatismo (por ejemplo, un futbolista se lesiona el ligamento anterior cruzado y se fractura el menisco lateral en la misma entrada, o sufre una conmoción cerebral y se lesiona los ligamentos laterales del tobillo tras un choque en el aire), redacte un informe para cada caso. Le rogamos que señale cuando un informe esté relacionado con otro en la sección «otros comentarios» del formulario de registro. De esta forma, será más fácil para los investigadores identificar los casos relacionados.</w:t>
      </w:r>
      <w:r>
        <w:rPr>
          <w:rStyle w:val="eop"/>
        </w:rPr>
        <w:t> </w:t>
      </w:r>
    </w:p>
    <w:p w14:paraId="505ABCA2" w14:textId="59086714" w:rsidR="00C3473C" w:rsidRPr="003F4728" w:rsidRDefault="00C3473C" w:rsidP="003F4728">
      <w:pPr>
        <w:pStyle w:val="04BodytextBlock"/>
        <w:jc w:val="both"/>
        <w:rPr>
          <w:rStyle w:val="normaltextrun"/>
          <w:rFonts w:ascii="Segoe UI" w:hAnsi="Segoe UI"/>
          <w:sz w:val="18"/>
          <w:szCs w:val="18"/>
        </w:rPr>
      </w:pPr>
      <w:r>
        <w:lastRenderedPageBreak/>
        <w:t>También deberá registrar datos adicionales de cada caso, como la necesidad de un diagnóstico por imagen u otras exploraciones, las circunstancias o mecanismos de lesión y la gravedad del caso (el tiempo de inactividad). Se deberá detallar el diagnóstico específico de cada lesión y enfermedad y, a ser posible, se utilizará terminología y sistemas de clasificación reconocidos en todo el mundo. Esto permitirá que el equipo de investigación atribuya un código de diagnóstico a cada caso mediante el</w:t>
      </w:r>
      <w:hyperlink r:id="rId19" w:history="1">
        <w:r>
          <w:rPr>
            <w:rStyle w:val="Hyperlink"/>
          </w:rPr>
          <w:t xml:space="preserve"> sistema OSIICS (Orchard </w:t>
        </w:r>
        <w:proofErr w:type="spellStart"/>
        <w:r>
          <w:rPr>
            <w:rStyle w:val="Hyperlink"/>
          </w:rPr>
          <w:t>Sports</w:t>
        </w:r>
        <w:proofErr w:type="spellEnd"/>
        <w:r>
          <w:rPr>
            <w:rStyle w:val="Hyperlink"/>
          </w:rPr>
          <w:t xml:space="preserve"> </w:t>
        </w:r>
        <w:proofErr w:type="spellStart"/>
        <w:r>
          <w:rPr>
            <w:rStyle w:val="Hyperlink"/>
          </w:rPr>
          <w:t>Injury</w:t>
        </w:r>
        <w:proofErr w:type="spellEnd"/>
        <w:r>
          <w:rPr>
            <w:rStyle w:val="Hyperlink"/>
          </w:rPr>
          <w:t xml:space="preserve"> and </w:t>
        </w:r>
        <w:proofErr w:type="spellStart"/>
        <w:r>
          <w:rPr>
            <w:rStyle w:val="Hyperlink"/>
          </w:rPr>
          <w:t>Illness</w:t>
        </w:r>
        <w:proofErr w:type="spellEnd"/>
        <w:r>
          <w:rPr>
            <w:rStyle w:val="Hyperlink"/>
          </w:rPr>
          <w:t xml:space="preserve"> </w:t>
        </w:r>
        <w:proofErr w:type="spellStart"/>
        <w:r>
          <w:rPr>
            <w:rStyle w:val="Hyperlink"/>
          </w:rPr>
          <w:t>Classification</w:t>
        </w:r>
        <w:proofErr w:type="spellEnd"/>
        <w:r>
          <w:rPr>
            <w:rStyle w:val="Hyperlink"/>
          </w:rPr>
          <w:t xml:space="preserve"> </w:t>
        </w:r>
        <w:proofErr w:type="spellStart"/>
        <w:r>
          <w:rPr>
            <w:rStyle w:val="Hyperlink"/>
          </w:rPr>
          <w:t>System</w:t>
        </w:r>
        <w:proofErr w:type="spellEnd"/>
        <w:r>
          <w:rPr>
            <w:rStyle w:val="Hyperlink"/>
          </w:rPr>
          <w:t>)</w:t>
        </w:r>
      </w:hyperlink>
      <w:r>
        <w:rPr>
          <w:rStyle w:val="normaltextrun"/>
        </w:rPr>
        <w:t>.</w:t>
      </w:r>
      <w:r>
        <w:rPr>
          <w:rStyle w:val="eop"/>
        </w:rPr>
        <w:t> </w:t>
      </w:r>
    </w:p>
    <w:p w14:paraId="5543C1CB" w14:textId="77777777" w:rsidR="003F4728" w:rsidRDefault="00C3473C" w:rsidP="003F4728">
      <w:pPr>
        <w:pStyle w:val="04BodytextBlock"/>
      </w:pPr>
      <w:r>
        <w:rPr>
          <w:rStyle w:val="normaltextrun"/>
        </w:rPr>
        <w:t>Los formularios de registro de lesiones y enfermedades se rellenarán en cuanto se haya dispensado la atención médica necesaria.</w:t>
      </w:r>
    </w:p>
    <w:p w14:paraId="5627E909" w14:textId="26CDC3A5" w:rsidR="00C3473C" w:rsidRPr="003F4728" w:rsidRDefault="00C3473C" w:rsidP="003F4728">
      <w:pPr>
        <w:pStyle w:val="04BodytextBlock"/>
      </w:pPr>
      <w:r>
        <w:rPr>
          <w:rStyle w:val="normaltextrun"/>
        </w:rPr>
        <w:t>Se rellenará un formulario por cada nueva lesión o enfermedad, mediante el siguiente enlace:</w:t>
      </w:r>
      <w:r>
        <w:rPr>
          <w:rStyle w:val="eop"/>
        </w:rPr>
        <w:t> </w:t>
      </w:r>
    </w:p>
    <w:commentRangeStart w:id="42"/>
    <w:p w14:paraId="5423E48C" w14:textId="5532BEC0" w:rsidR="00C3473C" w:rsidRPr="003F4728" w:rsidRDefault="00000000" w:rsidP="00C3473C">
      <w:pPr>
        <w:pStyle w:val="04BodytextBlock"/>
        <w:jc w:val="both"/>
        <w:rPr>
          <w:rFonts w:cstheme="minorHAnsi"/>
          <w:b/>
          <w:bCs/>
          <w:color w:val="4994CE" w:themeColor="accent1"/>
          <w:sz w:val="21"/>
          <w:szCs w:val="21"/>
        </w:rPr>
      </w:pPr>
      <w:r>
        <w:fldChar w:fldCharType="begin"/>
      </w:r>
      <w:r>
        <w:instrText>HYPERLINK "https://fifa.eu.qualtrics.com/jfe/form/SV_5iHU2JITLuFfqPc" \t "_blank"</w:instrText>
      </w:r>
      <w:r>
        <w:fldChar w:fldCharType="separate"/>
      </w:r>
      <w:r>
        <w:rPr>
          <w:rStyle w:val="normaltextrun"/>
          <w:b/>
          <w:color w:val="4994CE" w:themeColor="accent1"/>
          <w:sz w:val="28"/>
          <w:u w:val="single"/>
        </w:rPr>
        <w:t>Formulario de registro de lesiones, enfermedades y problemas de salud mental</w:t>
      </w:r>
      <w:r>
        <w:rPr>
          <w:rStyle w:val="normaltextrun"/>
          <w:b/>
          <w:color w:val="4994CE" w:themeColor="accent1"/>
          <w:sz w:val="28"/>
          <w:u w:val="single"/>
        </w:rPr>
        <w:fldChar w:fldCharType="end"/>
      </w:r>
      <w:r>
        <w:rPr>
          <w:rStyle w:val="eop"/>
          <w:b/>
          <w:color w:val="4994CE" w:themeColor="accent1"/>
          <w:sz w:val="28"/>
        </w:rPr>
        <w:t> </w:t>
      </w:r>
      <w:commentRangeEnd w:id="42"/>
      <w:r w:rsidR="00667D62">
        <w:rPr>
          <w:rStyle w:val="CommentReference"/>
        </w:rPr>
        <w:commentReference w:id="42"/>
      </w:r>
    </w:p>
    <w:p w14:paraId="0003A661" w14:textId="11064BCE" w:rsidR="00C3473C" w:rsidRPr="00D30671" w:rsidRDefault="00426B9E" w:rsidP="00C3473C">
      <w:pPr>
        <w:pStyle w:val="04BodytextBlock"/>
        <w:rPr>
          <w:color w:val="4994CE" w:themeColor="accent1"/>
          <w:u w:val="single"/>
        </w:rPr>
      </w:pPr>
      <w:bookmarkStart w:id="43" w:name="_Toc118718932"/>
      <w:r w:rsidRPr="00363EFE">
        <w:rPr>
          <w:noProof/>
          <w:color w:val="4994CE" w:themeColor="accent1"/>
          <w:u w:val="single"/>
        </w:rPr>
        <w:drawing>
          <wp:inline distT="0" distB="0" distL="0" distR="0" wp14:anchorId="3996E013" wp14:editId="6C1F0241">
            <wp:extent cx="1260000" cy="1260000"/>
            <wp:effectExtent l="0" t="0" r="0" b="0"/>
            <wp:docPr id="1445911721"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11721" name="Picture 1" descr="A qr code on a white background&#10;&#10;Description automatically generated"/>
                    <pic:cNvPicPr/>
                  </pic:nvPicPr>
                  <pic:blipFill>
                    <a:blip r:embed="rId20"/>
                    <a:stretch>
                      <a:fillRect/>
                    </a:stretch>
                  </pic:blipFill>
                  <pic:spPr>
                    <a:xfrm>
                      <a:off x="0" y="0"/>
                      <a:ext cx="1260000" cy="1260000"/>
                    </a:xfrm>
                    <a:prstGeom prst="rect">
                      <a:avLst/>
                    </a:prstGeom>
                  </pic:spPr>
                </pic:pic>
              </a:graphicData>
            </a:graphic>
          </wp:inline>
        </w:drawing>
      </w:r>
    </w:p>
    <w:p w14:paraId="271290B6" w14:textId="2F0B1014" w:rsidR="00C3473C" w:rsidRPr="00B93E1B" w:rsidRDefault="00C3473C" w:rsidP="00B93E1B">
      <w:pPr>
        <w:pStyle w:val="01Title1"/>
      </w:pPr>
      <w:r>
        <w:t>Definiciones de lesiones y enfermedades</w:t>
      </w:r>
      <w:bookmarkEnd w:id="43"/>
    </w:p>
    <w:p w14:paraId="0E4655D0" w14:textId="77777777" w:rsidR="00C3473C" w:rsidRPr="00244541" w:rsidRDefault="00C3473C" w:rsidP="003F4728">
      <w:pPr>
        <w:pStyle w:val="03Title3"/>
      </w:pPr>
      <w:bookmarkStart w:id="44" w:name="_Toc118718935"/>
      <w:bookmarkStart w:id="45" w:name="_Toc118718933"/>
      <w:r>
        <w:t>Lesiones</w:t>
      </w:r>
      <w:bookmarkEnd w:id="44"/>
      <w:r>
        <w:t xml:space="preserve"> </w:t>
      </w:r>
    </w:p>
    <w:p w14:paraId="3B56B6A3" w14:textId="77777777" w:rsidR="00C3473C" w:rsidRPr="00B8320E" w:rsidRDefault="00C3473C" w:rsidP="00C3473C">
      <w:pPr>
        <w:pStyle w:val="04BodytextBlock"/>
      </w:pPr>
      <w:r>
        <w:t xml:space="preserve">Se entiende por lesión cualquier daño tisular u otros trastornos provocados por la transferencia rápida o repetida de energía cinética, que impidan la correcta prestación física del deportista. Las lesiones se pueden producir en cualquier tejido corporal, aparecer de forma repentina o gradual y estar relacionadas con una jugada claramente identificable (como una entrada o un choque). </w:t>
      </w:r>
      <w:commentRangeStart w:id="46"/>
      <w:r>
        <w:t>Se registrarán todas las lesiones que requieran asistencia médica durante el torneo, independientemente de que provoquen tiempo de inactividad durante el entrenamiento o los partidos.</w:t>
      </w:r>
      <w:commentRangeEnd w:id="46"/>
      <w:r w:rsidR="00667D62">
        <w:rPr>
          <w:rStyle w:val="CommentReference"/>
        </w:rPr>
        <w:commentReference w:id="46"/>
      </w:r>
    </w:p>
    <w:p w14:paraId="08A9518A" w14:textId="77777777" w:rsidR="00C3473C" w:rsidRPr="0013687E" w:rsidRDefault="00C3473C" w:rsidP="003F4728">
      <w:pPr>
        <w:pStyle w:val="03Title3"/>
      </w:pPr>
      <w:r>
        <w:t>Enfermedades</w:t>
      </w:r>
    </w:p>
    <w:p w14:paraId="62A9CD7C" w14:textId="3FBE9ED1" w:rsidR="00C3473C" w:rsidRDefault="00C3473C" w:rsidP="00C3473C">
      <w:pPr>
        <w:pStyle w:val="04BodytextBlock"/>
        <w:jc w:val="both"/>
      </w:pPr>
      <w:r>
        <w:t xml:space="preserve">Se entiende por enfermedad cualquier patología que padezca un jugador y no se considere lesión. Las enfermedades incluyen problemas de salud relacionados con el bienestar físico (por ejemplo, la gripe) o la eliminación o pérdida de elementos vitales (el aire, el agua o el </w:t>
      </w:r>
      <w:commentRangeStart w:id="47"/>
      <w:r>
        <w:t>calor</w:t>
      </w:r>
      <w:commentRangeEnd w:id="47"/>
      <w:r w:rsidR="00667D62">
        <w:rPr>
          <w:rStyle w:val="CommentReference"/>
        </w:rPr>
        <w:commentReference w:id="47"/>
      </w:r>
      <w:r>
        <w:t>).</w:t>
      </w:r>
    </w:p>
    <w:p w14:paraId="273CEA49" w14:textId="7D0800A0" w:rsidR="00C3473C" w:rsidRPr="00492726" w:rsidDel="00667D62" w:rsidRDefault="00C3473C" w:rsidP="003F4728">
      <w:pPr>
        <w:pStyle w:val="03Title3"/>
        <w:rPr>
          <w:del w:id="48" w:author="Benjamin Matthew Clarsen" w:date="2024-08-21T10:23:00Z"/>
        </w:rPr>
      </w:pPr>
      <w:del w:id="49" w:author="Benjamin Matthew Clarsen" w:date="2024-08-21T10:23:00Z">
        <w:r w:rsidDel="00667D62">
          <w:lastRenderedPageBreak/>
          <w:delText>Problema de salud mental</w:delText>
        </w:r>
      </w:del>
    </w:p>
    <w:p w14:paraId="66F4BCFF" w14:textId="07BB5C64" w:rsidR="00C3473C" w:rsidRPr="003F4728" w:rsidDel="00667D62" w:rsidRDefault="00C3473C" w:rsidP="003F4728">
      <w:pPr>
        <w:pStyle w:val="04BodytextBlock"/>
        <w:rPr>
          <w:del w:id="50" w:author="Benjamin Matthew Clarsen" w:date="2024-08-21T10:23:00Z"/>
        </w:rPr>
      </w:pPr>
      <w:del w:id="51" w:author="Benjamin Matthew Clarsen" w:date="2024-08-21T10:23:00Z">
        <w:r w:rsidDel="00667D62">
          <w:delText>Se define por problema de salud mental cualquier pensamiento, sentimiento, comportamiento o síntoma psicosomático negativo que afecte al estado normal de plena salud mental de un deportista, independientemente de su causa o de sus consecuencias sobre la participación o el rendimiento deportivo, o de si el deportista buscó atención médica. Incluye desde síntomas leves a trastornos graves de salud mental.</w:delText>
        </w:r>
      </w:del>
    </w:p>
    <w:p w14:paraId="5603719B" w14:textId="77777777" w:rsidR="00C3473C" w:rsidRPr="00D30671" w:rsidRDefault="00C3473C" w:rsidP="003F4728">
      <w:pPr>
        <w:pStyle w:val="03Title3"/>
      </w:pPr>
      <w:r>
        <w:t>Lesiones y patologías recurrentes</w:t>
      </w:r>
    </w:p>
    <w:p w14:paraId="5D2A2185" w14:textId="4D2D5595" w:rsidR="00C3473C" w:rsidRPr="00F0139F" w:rsidRDefault="00C3473C" w:rsidP="00C3473C">
      <w:pPr>
        <w:pStyle w:val="04BodytextBlock"/>
      </w:pPr>
      <w:r>
        <w:t xml:space="preserve">Si la lesión, enfermedad </w:t>
      </w:r>
      <w:r w:rsidRPr="00667D62">
        <w:rPr>
          <w:strike/>
          <w:rPrChange w:id="52" w:author="Benjamin Matthew Clarsen" w:date="2024-08-21T10:23:00Z">
            <w:rPr/>
          </w:rPrChange>
        </w:rPr>
        <w:t>o el problema de salud mental</w:t>
      </w:r>
      <w:r>
        <w:t xml:space="preserve"> se ha producido con anterioridad (esto es, se trata del mismo tipo o diagnóstico), se considerará recurrente.</w:t>
      </w:r>
    </w:p>
    <w:p w14:paraId="3454DFD5" w14:textId="77777777" w:rsidR="00C3473C" w:rsidRPr="00E41531" w:rsidRDefault="00C3473C" w:rsidP="00C3473C">
      <w:pPr>
        <w:pStyle w:val="04BodytextBlock"/>
      </w:pPr>
      <w:r>
        <w:t>Si la lesión recurrente se ha curado o el jugador se ha recuperado de la enfermedad y retoma la actividad deportiva, la nueva lesión o enfermedad se considerará una recaída. De lo contrario, se considerará un agravamiento.</w:t>
      </w:r>
    </w:p>
    <w:p w14:paraId="6693B3F0" w14:textId="2400D83D" w:rsidR="00426B9E" w:rsidRPr="002F160A" w:rsidDel="00667D62" w:rsidRDefault="00426B9E" w:rsidP="00426B9E">
      <w:pPr>
        <w:pStyle w:val="03Title3"/>
        <w:rPr>
          <w:del w:id="53" w:author="Benjamin Matthew Clarsen" w:date="2024-08-21T10:24:00Z"/>
          <w:bCs/>
        </w:rPr>
      </w:pPr>
      <w:del w:id="54" w:author="Benjamin Matthew Clarsen" w:date="2024-08-21T10:24:00Z">
        <w:r w:rsidDel="00667D62">
          <w:delText xml:space="preserve">Atención médica </w:delText>
        </w:r>
      </w:del>
    </w:p>
    <w:p w14:paraId="4B6AFB2B" w14:textId="753187E7" w:rsidR="00426B9E" w:rsidRPr="002F160A" w:rsidDel="00667D62" w:rsidRDefault="00426B9E" w:rsidP="00426B9E">
      <w:pPr>
        <w:pStyle w:val="04BodytextBlock"/>
        <w:rPr>
          <w:del w:id="55" w:author="Benjamin Matthew Clarsen" w:date="2024-08-21T10:24:00Z"/>
        </w:rPr>
      </w:pPr>
      <w:del w:id="56" w:author="Benjamin Matthew Clarsen" w:date="2024-08-21T10:24:00Z">
        <w:r w:rsidDel="00667D62">
          <w:delText xml:space="preserve">Un problema de salud para el que una deportista recibe atención médica se denomina un problema de salud «con atención médica». En este contexto, la atención médica se refiere al asesoramiento, examen o tratamiento relacionado con una lesión o enfermedad por parte de cualquier médico u otro profesional sanitario autorizado (como un fisioterapeuta) durante el periodo de seguimiento. No se registrarán las intervenciones rutinarias o fijadas por el personal médico para la preparación física, recuperación o prevención de lesiones, como masajes o vendajes. </w:delText>
        </w:r>
      </w:del>
    </w:p>
    <w:p w14:paraId="0BF3DD92" w14:textId="77777777" w:rsidR="00C3473C" w:rsidRPr="00244541" w:rsidRDefault="00C3473C" w:rsidP="003F4728">
      <w:pPr>
        <w:pStyle w:val="03Title3"/>
      </w:pPr>
      <w:r>
        <w:t>Tiempo de inactividad</w:t>
      </w:r>
      <w:bookmarkEnd w:id="45"/>
      <w:r>
        <w:t xml:space="preserve"> </w:t>
      </w:r>
    </w:p>
    <w:p w14:paraId="2587DBB8" w14:textId="77777777" w:rsidR="00C3473C" w:rsidRPr="00E41531" w:rsidRDefault="00C3473C" w:rsidP="00C3473C">
      <w:pPr>
        <w:pStyle w:val="04BodytextBlock"/>
        <w:jc w:val="both"/>
      </w:pPr>
      <w:r>
        <w:t>Se entiende por tiempo de inactividad la incapacidad de un jugador para participar en un entrenamiento o partido actual o futuro. El tiempo de inactividad se registrará en función de los días en los que dicho jugador no participe en entrenamientos y partidos de su selección.</w:t>
      </w:r>
    </w:p>
    <w:p w14:paraId="6804E5BA" w14:textId="77777777" w:rsidR="00C3473C" w:rsidRPr="001C5AE5" w:rsidRDefault="00C3473C" w:rsidP="00C3473C">
      <w:pPr>
        <w:pStyle w:val="04BodytextBlock"/>
        <w:jc w:val="both"/>
      </w:pPr>
      <w:r>
        <w:t>El tiempo de reincorporación a la práctica deportiva se calculará desde el día de la lesión o enfermedad (día 0) hasta la fecha en la que el jugador se reincorpore plenamente a los entrenamientos o hasta la fecha en la que dispute minutos en un partido, si esto último ocurre antes de regresar completamente a los entrenamientos con todo el equipo.</w:t>
      </w:r>
    </w:p>
    <w:p w14:paraId="1EEE0024" w14:textId="77777777" w:rsidR="00C3473C" w:rsidRPr="003F4728" w:rsidRDefault="00C3473C" w:rsidP="00C3473C">
      <w:pPr>
        <w:pStyle w:val="04BodytextBlock"/>
        <w:jc w:val="both"/>
        <w:rPr>
          <w:rFonts w:cstheme="minorHAnsi"/>
        </w:rPr>
      </w:pPr>
      <w:r>
        <w:rPr>
          <w:rStyle w:val="normaltextrun"/>
          <w:u w:val="single"/>
          <w:shd w:val="clear" w:color="auto" w:fill="FFFFFF"/>
        </w:rPr>
        <w:t>Si una única jugada provoca más de una lesión, calcule el tiempo de inactividad en función de la lesión más grave. </w:t>
      </w:r>
      <w:r>
        <w:rPr>
          <w:rStyle w:val="eop"/>
          <w:shd w:val="clear" w:color="auto" w:fill="FFFFFF"/>
        </w:rPr>
        <w:t> </w:t>
      </w:r>
    </w:p>
    <w:p w14:paraId="2B882A50" w14:textId="77777777" w:rsidR="00C3473C" w:rsidRDefault="00C3473C" w:rsidP="00C3473C">
      <w:pPr>
        <w:pStyle w:val="04BodytextBlock"/>
        <w:jc w:val="both"/>
      </w:pPr>
      <w:r>
        <w:t>En el informe inicial deberá figurar el tiempo de inactividad por cada lesión y enfermedad. Al final de la competición, se revisará la información de cada selección y, siempre que sea posible, se sustituirán los cálculos por los tiempos de inactividad reales. Los responsables de seguimiento permanecerán en contacto con las selecciones para actualizar los tiempos de inactividad de los casos no resueltos.</w:t>
      </w:r>
    </w:p>
    <w:p w14:paraId="21CC129C" w14:textId="77777777" w:rsidR="00C3473C" w:rsidRPr="003F4728" w:rsidRDefault="00C3473C" w:rsidP="00C3473C">
      <w:pPr>
        <w:pStyle w:val="04BodytextBlock"/>
        <w:jc w:val="both"/>
        <w:rPr>
          <w:b/>
          <w:bCs/>
          <w:i/>
          <w:iCs/>
        </w:rPr>
      </w:pPr>
      <w:r>
        <w:rPr>
          <w:b/>
          <w:i/>
        </w:rPr>
        <w:t xml:space="preserve">Ejemplos de tiempo de inactividad: </w:t>
      </w:r>
    </w:p>
    <w:p w14:paraId="2CF2B274" w14:textId="2111E790" w:rsidR="00C3473C" w:rsidDel="00667D62" w:rsidRDefault="00C3473C" w:rsidP="003F4728">
      <w:pPr>
        <w:pStyle w:val="08BodytextBullets"/>
        <w:rPr>
          <w:del w:id="57" w:author="Benjamin Matthew Clarsen" w:date="2024-08-21T10:25:00Z"/>
        </w:rPr>
      </w:pPr>
      <w:del w:id="58" w:author="Benjamin Matthew Clarsen" w:date="2024-08-21T10:25:00Z">
        <w:r w:rsidDel="00667D62">
          <w:delText>Si un jugador se lesiona durante un entrenamiento y debe abandonar la sesión antes de que termine, pero completa la sesión del día siguiente, el tiempo de inactividad de la lesión será de 0 días.</w:delText>
        </w:r>
      </w:del>
    </w:p>
    <w:p w14:paraId="5BE68A96" w14:textId="1BE1622C" w:rsidR="00594387" w:rsidRPr="003F4728" w:rsidRDefault="00594387" w:rsidP="00594387">
      <w:pPr>
        <w:pStyle w:val="08BodytextBullets"/>
      </w:pPr>
      <w:r>
        <w:t>Si un jugador es sustituido durante un partido a causa de una lesión, pero retoma los entrenamientos con normalidad al día siguiente, el tiempo de inactividad de la lesión será de 0 días.</w:t>
      </w:r>
    </w:p>
    <w:p w14:paraId="75B4E66D" w14:textId="77777777" w:rsidR="00C3473C" w:rsidRPr="003F4728" w:rsidRDefault="00C3473C" w:rsidP="003F4728">
      <w:pPr>
        <w:pStyle w:val="08BodytextBullets"/>
      </w:pPr>
      <w:r>
        <w:t>Si un jugador se lesiona durante un partido y otro jugador lo sustituye (día 0), no se entrena en las jornadas posteriores y se reincorpora parcialmente a los entrenamientos transcurridos cuatro días, pero no completa su primera sesión íntegra hasta pasados siete días, se registrará un tiempo de inactividad de siete días.</w:t>
      </w:r>
    </w:p>
    <w:p w14:paraId="37F8DF15" w14:textId="77777777" w:rsidR="00C3473C" w:rsidRPr="003F4728" w:rsidRDefault="00C3473C" w:rsidP="003F4728">
      <w:pPr>
        <w:pStyle w:val="08BodytextBullets"/>
      </w:pPr>
      <w:r>
        <w:t xml:space="preserve">Si un jugador se lesiona durante la competición y no retoma la práctica deportiva mientras se dispute, pero está preparado para regresar tras el final de la temporada, cuando ya no hay entrenamientos, se considerará que la fecha de regreso a la práctica deportiva es el día en el que esté plenamente recuperado y listo para entrenarse con normalidad. </w:t>
      </w:r>
    </w:p>
    <w:p w14:paraId="6192E94A" w14:textId="45A0B183" w:rsidR="00C3473C" w:rsidRPr="00B93E1B" w:rsidRDefault="00C3473C" w:rsidP="00B93E1B">
      <w:pPr>
        <w:pStyle w:val="03Title3"/>
      </w:pPr>
      <w:bookmarkStart w:id="59" w:name="_Toc118718938"/>
      <w:r>
        <w:lastRenderedPageBreak/>
        <w:t>Jugada</w:t>
      </w:r>
      <w:bookmarkEnd w:id="59"/>
      <w:r>
        <w:t xml:space="preserve"> </w:t>
      </w:r>
    </w:p>
    <w:p w14:paraId="5C0CB2B8" w14:textId="77777777" w:rsidR="00C3473C" w:rsidRDefault="00C3473C" w:rsidP="00C3473C">
      <w:pPr>
        <w:pStyle w:val="04BodytextBlock"/>
      </w:pPr>
      <w:r>
        <w:t>Para comprender las jugadas específicas asociadas a la incidencia de lesiones, se informará de ellas siempre que se registre una lesión de origen repentino (v. la información en la siguiente tabla). Somos conscientes de que algunas de estas jugadas se podrían solapar en cierta medida (por ejemplo, si un jugador es objeto de una entrada mientras corre con el balón). En estos casos, se deberá seleccionar la jugada que se considere más relevante para la lesión.</w:t>
      </w:r>
    </w:p>
    <w:p w14:paraId="2AAF6FC3" w14:textId="79EE7E44" w:rsidR="003F4728" w:rsidRDefault="003F4728" w:rsidP="00B93E1B">
      <w:pPr>
        <w:ind w:left="0"/>
      </w:pPr>
    </w:p>
    <w:tbl>
      <w:tblPr>
        <w:tblStyle w:val="TableGrid"/>
        <w:tblW w:w="4862" w:type="pct"/>
        <w:tblInd w:w="279" w:type="dxa"/>
        <w:tblLook w:val="04A0" w:firstRow="1" w:lastRow="0" w:firstColumn="1" w:lastColumn="0" w:noHBand="0" w:noVBand="1"/>
      </w:tblPr>
      <w:tblGrid>
        <w:gridCol w:w="2410"/>
        <w:gridCol w:w="7393"/>
      </w:tblGrid>
      <w:tr w:rsidR="00C3473C" w:rsidRPr="00E41531" w14:paraId="479D8D9C" w14:textId="77777777" w:rsidTr="00B93E1B">
        <w:trPr>
          <w:trHeight w:val="271"/>
        </w:trPr>
        <w:tc>
          <w:tcPr>
            <w:tcW w:w="1229" w:type="pct"/>
            <w:shd w:val="clear" w:color="auto" w:fill="326295" w:themeFill="text2"/>
            <w:tcMar>
              <w:top w:w="57" w:type="dxa"/>
              <w:left w:w="57" w:type="dxa"/>
              <w:bottom w:w="113" w:type="dxa"/>
            </w:tcMar>
          </w:tcPr>
          <w:p w14:paraId="6CB8C3D0" w14:textId="71F3A28A" w:rsidR="00C3473C" w:rsidRPr="003F4728" w:rsidRDefault="00C3473C" w:rsidP="00B93E1B">
            <w:pPr>
              <w:ind w:left="113"/>
              <w:rPr>
                <w:b/>
                <w:bCs/>
                <w:color w:val="FFFFFF" w:themeColor="background1"/>
              </w:rPr>
            </w:pPr>
            <w:r>
              <w:rPr>
                <w:b/>
                <w:color w:val="FFFFFF" w:themeColor="background1"/>
              </w:rPr>
              <w:t>Jugada</w:t>
            </w:r>
          </w:p>
        </w:tc>
        <w:tc>
          <w:tcPr>
            <w:tcW w:w="3771" w:type="pct"/>
            <w:shd w:val="clear" w:color="auto" w:fill="326295" w:themeFill="text2"/>
            <w:tcMar>
              <w:top w:w="57" w:type="dxa"/>
              <w:bottom w:w="113" w:type="dxa"/>
            </w:tcMar>
          </w:tcPr>
          <w:p w14:paraId="073CEEB0" w14:textId="77777777" w:rsidR="00C3473C" w:rsidRPr="003F4728" w:rsidRDefault="00C3473C" w:rsidP="00B93E1B">
            <w:pPr>
              <w:ind w:left="113"/>
              <w:rPr>
                <w:b/>
                <w:bCs/>
                <w:color w:val="FFFFFF" w:themeColor="background1"/>
              </w:rPr>
            </w:pPr>
            <w:r>
              <w:rPr>
                <w:b/>
                <w:color w:val="FFFFFF" w:themeColor="background1"/>
              </w:rPr>
              <w:t>Definición</w:t>
            </w:r>
          </w:p>
        </w:tc>
      </w:tr>
      <w:tr w:rsidR="00C3473C" w:rsidRPr="00E41531" w14:paraId="42AB4607" w14:textId="77777777" w:rsidTr="00B93E1B">
        <w:tc>
          <w:tcPr>
            <w:tcW w:w="1229" w:type="pct"/>
            <w:tcMar>
              <w:top w:w="57" w:type="dxa"/>
              <w:left w:w="57" w:type="dxa"/>
              <w:bottom w:w="113" w:type="dxa"/>
            </w:tcMar>
          </w:tcPr>
          <w:p w14:paraId="024E71F1" w14:textId="77777777" w:rsidR="00C3473C" w:rsidRPr="00E41531" w:rsidRDefault="00C3473C" w:rsidP="00B93E1B">
            <w:pPr>
              <w:ind w:left="113"/>
              <w:jc w:val="both"/>
              <w:rPr>
                <w:b/>
                <w:bCs/>
                <w:sz w:val="20"/>
                <w:szCs w:val="20"/>
              </w:rPr>
            </w:pPr>
            <w:r>
              <w:rPr>
                <w:b/>
                <w:sz w:val="20"/>
              </w:rPr>
              <w:t xml:space="preserve">Carrera </w:t>
            </w:r>
          </w:p>
        </w:tc>
        <w:tc>
          <w:tcPr>
            <w:tcW w:w="3771" w:type="pct"/>
            <w:tcMar>
              <w:top w:w="57" w:type="dxa"/>
              <w:bottom w:w="113" w:type="dxa"/>
            </w:tcMar>
          </w:tcPr>
          <w:p w14:paraId="1675DCFB" w14:textId="77777777" w:rsidR="00C3473C" w:rsidRPr="00E41531" w:rsidRDefault="00C3473C" w:rsidP="00B93E1B">
            <w:pPr>
              <w:ind w:left="113"/>
              <w:jc w:val="both"/>
              <w:rPr>
                <w:sz w:val="20"/>
                <w:szCs w:val="20"/>
              </w:rPr>
            </w:pPr>
            <w:r>
              <w:rPr>
                <w:sz w:val="20"/>
              </w:rPr>
              <w:t>Desplazamientos a cualquier velocidad (aceleración, trote, desaceleración, etc.), incluidos movimientos lineales o curvilíneos o de cualquier otra índole, con o sin balón.</w:t>
            </w:r>
          </w:p>
        </w:tc>
      </w:tr>
      <w:tr w:rsidR="00C3473C" w:rsidRPr="00E41531" w14:paraId="30E898AE" w14:textId="77777777" w:rsidTr="00B93E1B">
        <w:tc>
          <w:tcPr>
            <w:tcW w:w="1229" w:type="pct"/>
            <w:tcMar>
              <w:top w:w="57" w:type="dxa"/>
              <w:left w:w="57" w:type="dxa"/>
              <w:bottom w:w="113" w:type="dxa"/>
            </w:tcMar>
          </w:tcPr>
          <w:p w14:paraId="3FAA57E7" w14:textId="77777777" w:rsidR="00C3473C" w:rsidRPr="00E41531" w:rsidRDefault="00C3473C" w:rsidP="00B93E1B">
            <w:pPr>
              <w:ind w:left="113"/>
              <w:jc w:val="both"/>
              <w:rPr>
                <w:b/>
                <w:bCs/>
                <w:sz w:val="20"/>
                <w:szCs w:val="20"/>
              </w:rPr>
            </w:pPr>
            <w:r>
              <w:rPr>
                <w:b/>
                <w:sz w:val="20"/>
              </w:rPr>
              <w:t xml:space="preserve">Cambio de dirección </w:t>
            </w:r>
          </w:p>
        </w:tc>
        <w:tc>
          <w:tcPr>
            <w:tcW w:w="3771" w:type="pct"/>
            <w:tcMar>
              <w:top w:w="57" w:type="dxa"/>
              <w:bottom w:w="113" w:type="dxa"/>
            </w:tcMar>
          </w:tcPr>
          <w:p w14:paraId="04FB1F33" w14:textId="77777777" w:rsidR="00C3473C" w:rsidRPr="00E41531" w:rsidRDefault="00C3473C" w:rsidP="00B93E1B">
            <w:pPr>
              <w:ind w:left="113"/>
              <w:jc w:val="both"/>
              <w:rPr>
                <w:sz w:val="20"/>
                <w:szCs w:val="20"/>
              </w:rPr>
            </w:pPr>
            <w:r>
              <w:rPr>
                <w:sz w:val="20"/>
              </w:rPr>
              <w:t>Momento en el que se produce una alteración brusca de la trayectoria (cualquier ángulo) en carrera, con o sin balón.</w:t>
            </w:r>
          </w:p>
        </w:tc>
      </w:tr>
      <w:tr w:rsidR="00C3473C" w:rsidRPr="00E41531" w14:paraId="6B665455" w14:textId="77777777" w:rsidTr="00B93E1B">
        <w:tc>
          <w:tcPr>
            <w:tcW w:w="1229" w:type="pct"/>
            <w:tcMar>
              <w:top w:w="57" w:type="dxa"/>
              <w:left w:w="57" w:type="dxa"/>
              <w:bottom w:w="113" w:type="dxa"/>
            </w:tcMar>
          </w:tcPr>
          <w:p w14:paraId="66362B0B" w14:textId="77777777" w:rsidR="00C3473C" w:rsidRPr="00E41531" w:rsidRDefault="00C3473C" w:rsidP="00B93E1B">
            <w:pPr>
              <w:ind w:left="113"/>
              <w:rPr>
                <w:b/>
                <w:bCs/>
                <w:sz w:val="20"/>
                <w:szCs w:val="20"/>
              </w:rPr>
            </w:pPr>
            <w:r>
              <w:rPr>
                <w:b/>
                <w:sz w:val="20"/>
              </w:rPr>
              <w:t>Golpeo con el pie</w:t>
            </w:r>
          </w:p>
        </w:tc>
        <w:tc>
          <w:tcPr>
            <w:tcW w:w="3771" w:type="pct"/>
            <w:tcMar>
              <w:top w:w="57" w:type="dxa"/>
              <w:bottom w:w="113" w:type="dxa"/>
            </w:tcMar>
          </w:tcPr>
          <w:p w14:paraId="471E2B0C" w14:textId="77777777" w:rsidR="00C3473C" w:rsidRPr="00E41531" w:rsidRDefault="00C3473C" w:rsidP="00B93E1B">
            <w:pPr>
              <w:ind w:left="113"/>
              <w:rPr>
                <w:sz w:val="20"/>
                <w:szCs w:val="20"/>
              </w:rPr>
            </w:pPr>
            <w:r>
              <w:rPr>
                <w:sz w:val="20"/>
              </w:rPr>
              <w:t>Todo contacto intencionado del pie con el balón (disparo, pase, centro, saque de falta, penalti, etc.).</w:t>
            </w:r>
          </w:p>
        </w:tc>
      </w:tr>
      <w:tr w:rsidR="00C3473C" w:rsidRPr="00E41531" w14:paraId="5C7CB68E" w14:textId="77777777" w:rsidTr="00B93E1B">
        <w:tc>
          <w:tcPr>
            <w:tcW w:w="1229" w:type="pct"/>
            <w:tcMar>
              <w:top w:w="57" w:type="dxa"/>
              <w:left w:w="57" w:type="dxa"/>
              <w:bottom w:w="113" w:type="dxa"/>
            </w:tcMar>
          </w:tcPr>
          <w:p w14:paraId="4FBE2D13" w14:textId="77777777" w:rsidR="00C3473C" w:rsidRPr="00E41531" w:rsidRDefault="00C3473C" w:rsidP="00B93E1B">
            <w:pPr>
              <w:ind w:left="113"/>
              <w:jc w:val="both"/>
              <w:rPr>
                <w:b/>
                <w:bCs/>
                <w:sz w:val="20"/>
                <w:szCs w:val="20"/>
              </w:rPr>
            </w:pPr>
            <w:r>
              <w:rPr>
                <w:b/>
                <w:sz w:val="20"/>
              </w:rPr>
              <w:t xml:space="preserve">Golpeo con la cabeza </w:t>
            </w:r>
          </w:p>
        </w:tc>
        <w:tc>
          <w:tcPr>
            <w:tcW w:w="3771" w:type="pct"/>
            <w:tcMar>
              <w:top w:w="57" w:type="dxa"/>
              <w:bottom w:w="113" w:type="dxa"/>
            </w:tcMar>
          </w:tcPr>
          <w:p w14:paraId="4DD416D5" w14:textId="77777777" w:rsidR="00C3473C" w:rsidRPr="00E41531" w:rsidRDefault="00C3473C" w:rsidP="00B93E1B">
            <w:pPr>
              <w:ind w:left="113"/>
              <w:jc w:val="both"/>
              <w:rPr>
                <w:sz w:val="20"/>
                <w:szCs w:val="20"/>
              </w:rPr>
            </w:pPr>
            <w:r>
              <w:rPr>
                <w:sz w:val="20"/>
              </w:rPr>
              <w:t>Cabeceo o intento de jugar el balón con la cabeza (tanto en un duelo o disputa como sin oposición).</w:t>
            </w:r>
          </w:p>
        </w:tc>
      </w:tr>
      <w:tr w:rsidR="00C3473C" w:rsidRPr="00E41531" w14:paraId="76E7D96C" w14:textId="77777777" w:rsidTr="00B93E1B">
        <w:tc>
          <w:tcPr>
            <w:tcW w:w="1229" w:type="pct"/>
            <w:tcMar>
              <w:top w:w="57" w:type="dxa"/>
              <w:left w:w="57" w:type="dxa"/>
              <w:bottom w:w="113" w:type="dxa"/>
            </w:tcMar>
          </w:tcPr>
          <w:p w14:paraId="377442DF" w14:textId="77777777" w:rsidR="00C3473C" w:rsidRPr="00E41531" w:rsidRDefault="00C3473C" w:rsidP="00B93E1B">
            <w:pPr>
              <w:ind w:left="113"/>
              <w:jc w:val="both"/>
              <w:rPr>
                <w:b/>
                <w:bCs/>
                <w:sz w:val="20"/>
                <w:szCs w:val="20"/>
              </w:rPr>
            </w:pPr>
            <w:r>
              <w:rPr>
                <w:b/>
                <w:sz w:val="20"/>
              </w:rPr>
              <w:t xml:space="preserve">Entrada  </w:t>
            </w:r>
          </w:p>
        </w:tc>
        <w:tc>
          <w:tcPr>
            <w:tcW w:w="3771" w:type="pct"/>
            <w:tcMar>
              <w:top w:w="57" w:type="dxa"/>
              <w:bottom w:w="113" w:type="dxa"/>
            </w:tcMar>
          </w:tcPr>
          <w:p w14:paraId="02364453" w14:textId="77777777" w:rsidR="00C3473C" w:rsidRPr="00E41531" w:rsidRDefault="00C3473C" w:rsidP="00B93E1B">
            <w:pPr>
              <w:ind w:left="113"/>
              <w:jc w:val="both"/>
              <w:rPr>
                <w:sz w:val="20"/>
                <w:szCs w:val="20"/>
              </w:rPr>
            </w:pPr>
            <w:r>
              <w:rPr>
                <w:sz w:val="20"/>
              </w:rPr>
              <w:t xml:space="preserve">El jugador lesionado ha sido objeto de una entrada o ha realizado una entrada con cualquier parte del cuerpo. </w:t>
            </w:r>
          </w:p>
        </w:tc>
      </w:tr>
      <w:tr w:rsidR="00C3473C" w:rsidRPr="00E41531" w14:paraId="61745709" w14:textId="77777777" w:rsidTr="00B93E1B">
        <w:tc>
          <w:tcPr>
            <w:tcW w:w="1229" w:type="pct"/>
            <w:tcMar>
              <w:top w:w="57" w:type="dxa"/>
              <w:left w:w="57" w:type="dxa"/>
              <w:bottom w:w="113" w:type="dxa"/>
            </w:tcMar>
          </w:tcPr>
          <w:p w14:paraId="378D0A0F" w14:textId="77777777" w:rsidR="00C3473C" w:rsidRPr="00E41531" w:rsidRDefault="00C3473C" w:rsidP="00B93E1B">
            <w:pPr>
              <w:ind w:left="113"/>
              <w:jc w:val="both"/>
              <w:rPr>
                <w:b/>
                <w:bCs/>
                <w:sz w:val="20"/>
                <w:szCs w:val="20"/>
              </w:rPr>
            </w:pPr>
            <w:r>
              <w:rPr>
                <w:b/>
                <w:sz w:val="20"/>
              </w:rPr>
              <w:t xml:space="preserve">Contacto con el suelo tras un salto </w:t>
            </w:r>
          </w:p>
        </w:tc>
        <w:tc>
          <w:tcPr>
            <w:tcW w:w="3771" w:type="pct"/>
            <w:tcMar>
              <w:top w:w="57" w:type="dxa"/>
              <w:bottom w:w="113" w:type="dxa"/>
            </w:tcMar>
          </w:tcPr>
          <w:p w14:paraId="38C7BB97" w14:textId="77777777" w:rsidR="00C3473C" w:rsidRPr="00E41531" w:rsidRDefault="00C3473C" w:rsidP="00B93E1B">
            <w:pPr>
              <w:ind w:left="113"/>
              <w:jc w:val="both"/>
              <w:rPr>
                <w:sz w:val="20"/>
                <w:szCs w:val="20"/>
              </w:rPr>
            </w:pPr>
            <w:r>
              <w:rPr>
                <w:sz w:val="20"/>
              </w:rPr>
              <w:t>Acción de entrar en contacto de forma estable con el suelo con uno o dos pies.</w:t>
            </w:r>
          </w:p>
        </w:tc>
      </w:tr>
      <w:tr w:rsidR="00C3473C" w:rsidRPr="00E41531" w14:paraId="70825996" w14:textId="77777777" w:rsidTr="00B93E1B">
        <w:tc>
          <w:tcPr>
            <w:tcW w:w="1229" w:type="pct"/>
            <w:tcMar>
              <w:top w:w="57" w:type="dxa"/>
              <w:left w:w="57" w:type="dxa"/>
              <w:bottom w:w="113" w:type="dxa"/>
            </w:tcMar>
          </w:tcPr>
          <w:p w14:paraId="473BE38A" w14:textId="77777777" w:rsidR="00C3473C" w:rsidRPr="00E41531" w:rsidRDefault="00C3473C" w:rsidP="00B93E1B">
            <w:pPr>
              <w:ind w:left="113"/>
              <w:jc w:val="both"/>
              <w:rPr>
                <w:b/>
                <w:bCs/>
                <w:sz w:val="20"/>
                <w:szCs w:val="20"/>
              </w:rPr>
            </w:pPr>
            <w:r>
              <w:rPr>
                <w:b/>
                <w:sz w:val="20"/>
              </w:rPr>
              <w:t xml:space="preserve">Caída </w:t>
            </w:r>
          </w:p>
        </w:tc>
        <w:tc>
          <w:tcPr>
            <w:tcW w:w="3771" w:type="pct"/>
            <w:tcMar>
              <w:top w:w="57" w:type="dxa"/>
              <w:bottom w:w="113" w:type="dxa"/>
            </w:tcMar>
          </w:tcPr>
          <w:p w14:paraId="5F94F4DB" w14:textId="77777777" w:rsidR="00C3473C" w:rsidRPr="00E41531" w:rsidRDefault="00C3473C" w:rsidP="00B93E1B">
            <w:pPr>
              <w:ind w:left="113"/>
              <w:jc w:val="both"/>
              <w:rPr>
                <w:sz w:val="20"/>
                <w:szCs w:val="20"/>
              </w:rPr>
            </w:pPr>
            <w:r>
              <w:rPr>
                <w:sz w:val="20"/>
              </w:rPr>
              <w:t>Cualquier movimiento en el que el jugador cae o se tira y entra en contacto con el suelo con cualquier parte del cuerpo que no sean los pies (por ejemplo, tras perder el equilibrio o la estabilidad).</w:t>
            </w:r>
          </w:p>
        </w:tc>
      </w:tr>
      <w:tr w:rsidR="00C3473C" w:rsidRPr="00E41531" w14:paraId="505D142B" w14:textId="77777777" w:rsidTr="00B93E1B">
        <w:tc>
          <w:tcPr>
            <w:tcW w:w="1229" w:type="pct"/>
            <w:tcMar>
              <w:top w:w="57" w:type="dxa"/>
              <w:left w:w="57" w:type="dxa"/>
              <w:bottom w:w="113" w:type="dxa"/>
            </w:tcMar>
          </w:tcPr>
          <w:p w14:paraId="53B3BC23" w14:textId="77777777" w:rsidR="00C3473C" w:rsidRPr="00E41531" w:rsidRDefault="00C3473C" w:rsidP="00B93E1B">
            <w:pPr>
              <w:ind w:left="113"/>
              <w:jc w:val="both"/>
              <w:rPr>
                <w:b/>
                <w:bCs/>
                <w:sz w:val="20"/>
                <w:szCs w:val="20"/>
              </w:rPr>
            </w:pPr>
            <w:r>
              <w:rPr>
                <w:b/>
                <w:sz w:val="20"/>
              </w:rPr>
              <w:t xml:space="preserve">Control del balón </w:t>
            </w:r>
          </w:p>
        </w:tc>
        <w:tc>
          <w:tcPr>
            <w:tcW w:w="3771" w:type="pct"/>
            <w:tcMar>
              <w:top w:w="57" w:type="dxa"/>
              <w:bottom w:w="113" w:type="dxa"/>
            </w:tcMar>
          </w:tcPr>
          <w:p w14:paraId="31457317" w14:textId="77777777" w:rsidR="00C3473C" w:rsidRPr="00E41531" w:rsidRDefault="00C3473C" w:rsidP="00B93E1B">
            <w:pPr>
              <w:ind w:left="113"/>
              <w:jc w:val="both"/>
              <w:rPr>
                <w:sz w:val="20"/>
                <w:szCs w:val="20"/>
              </w:rPr>
            </w:pPr>
            <w:r>
              <w:rPr>
                <w:sz w:val="20"/>
              </w:rPr>
              <w:t>Acción en la que el jugador intenta controlar la pelota; por ejemplo, al recibir un pase, ir a por el balón o lanzarse al suelo a por él (no en una entrada).</w:t>
            </w:r>
          </w:p>
        </w:tc>
      </w:tr>
      <w:tr w:rsidR="00C3473C" w:rsidRPr="00E41531" w14:paraId="7413BE36" w14:textId="77777777" w:rsidTr="00B93E1B">
        <w:tc>
          <w:tcPr>
            <w:tcW w:w="1229" w:type="pct"/>
            <w:tcMar>
              <w:top w:w="57" w:type="dxa"/>
              <w:left w:w="57" w:type="dxa"/>
              <w:bottom w:w="113" w:type="dxa"/>
            </w:tcMar>
          </w:tcPr>
          <w:p w14:paraId="1DDB9528" w14:textId="77777777" w:rsidR="00C3473C" w:rsidRPr="00E41531" w:rsidRDefault="00C3473C" w:rsidP="00B93E1B">
            <w:pPr>
              <w:ind w:left="113"/>
              <w:jc w:val="both"/>
              <w:rPr>
                <w:b/>
                <w:bCs/>
                <w:sz w:val="20"/>
                <w:szCs w:val="20"/>
              </w:rPr>
            </w:pPr>
            <w:r>
              <w:rPr>
                <w:b/>
                <w:sz w:val="20"/>
              </w:rPr>
              <w:t>Golpe de balón</w:t>
            </w:r>
          </w:p>
        </w:tc>
        <w:tc>
          <w:tcPr>
            <w:tcW w:w="3771" w:type="pct"/>
            <w:tcMar>
              <w:top w:w="57" w:type="dxa"/>
              <w:bottom w:w="113" w:type="dxa"/>
            </w:tcMar>
          </w:tcPr>
          <w:p w14:paraId="0BF5E9B7" w14:textId="77777777" w:rsidR="00C3473C" w:rsidRPr="00E41531" w:rsidRDefault="00C3473C" w:rsidP="00B93E1B">
            <w:pPr>
              <w:ind w:left="113"/>
              <w:jc w:val="both"/>
              <w:rPr>
                <w:sz w:val="20"/>
                <w:szCs w:val="20"/>
              </w:rPr>
            </w:pPr>
            <w:r>
              <w:rPr>
                <w:sz w:val="20"/>
              </w:rPr>
              <w:t>Cualquier acción en la que el esférico impacta en el cuerpo del jugador, ya sea en un bloqueo, un rebote o cualquier otra jugada.</w:t>
            </w:r>
          </w:p>
        </w:tc>
      </w:tr>
      <w:tr w:rsidR="00C3473C" w:rsidRPr="00E41531" w14:paraId="358A4A23" w14:textId="77777777" w:rsidTr="00B93E1B">
        <w:tc>
          <w:tcPr>
            <w:tcW w:w="1229" w:type="pct"/>
            <w:tcMar>
              <w:top w:w="57" w:type="dxa"/>
              <w:left w:w="57" w:type="dxa"/>
              <w:bottom w:w="113" w:type="dxa"/>
            </w:tcMar>
          </w:tcPr>
          <w:p w14:paraId="34750851" w14:textId="77777777" w:rsidR="00C3473C" w:rsidRPr="00E41531" w:rsidRDefault="00C3473C" w:rsidP="00B93E1B">
            <w:pPr>
              <w:ind w:left="113"/>
              <w:jc w:val="both"/>
              <w:rPr>
                <w:b/>
                <w:bCs/>
                <w:sz w:val="20"/>
                <w:szCs w:val="20"/>
              </w:rPr>
            </w:pPr>
            <w:r>
              <w:rPr>
                <w:b/>
                <w:sz w:val="20"/>
              </w:rPr>
              <w:t>Choque</w:t>
            </w:r>
          </w:p>
        </w:tc>
        <w:tc>
          <w:tcPr>
            <w:tcW w:w="3771" w:type="pct"/>
            <w:tcMar>
              <w:top w:w="57" w:type="dxa"/>
              <w:bottom w:w="113" w:type="dxa"/>
            </w:tcMar>
          </w:tcPr>
          <w:p w14:paraId="08CCD815" w14:textId="77777777" w:rsidR="00C3473C" w:rsidRPr="00E41531" w:rsidRDefault="00C3473C" w:rsidP="00B93E1B">
            <w:pPr>
              <w:ind w:left="113"/>
              <w:jc w:val="both"/>
              <w:rPr>
                <w:sz w:val="20"/>
                <w:szCs w:val="20"/>
              </w:rPr>
            </w:pPr>
            <w:r>
              <w:rPr>
                <w:sz w:val="20"/>
              </w:rPr>
              <w:t>Acción involuntaria en la que dos jugadores impactan entre sí al correr o saltar, o bien colisionan con un poste u otro objeto o persona dentro o fuera del terreno de juego.</w:t>
            </w:r>
          </w:p>
        </w:tc>
      </w:tr>
      <w:tr w:rsidR="00C3473C" w:rsidRPr="00E41531" w14:paraId="5BC5C645" w14:textId="77777777" w:rsidTr="00B93E1B">
        <w:trPr>
          <w:trHeight w:val="655"/>
        </w:trPr>
        <w:tc>
          <w:tcPr>
            <w:tcW w:w="1229" w:type="pct"/>
            <w:tcMar>
              <w:top w:w="57" w:type="dxa"/>
              <w:left w:w="57" w:type="dxa"/>
              <w:bottom w:w="113" w:type="dxa"/>
            </w:tcMar>
          </w:tcPr>
          <w:p w14:paraId="154AF683" w14:textId="77777777" w:rsidR="00C3473C" w:rsidRPr="00E41531" w:rsidRDefault="00C3473C" w:rsidP="00B93E1B">
            <w:pPr>
              <w:ind w:left="113"/>
              <w:jc w:val="both"/>
              <w:rPr>
                <w:b/>
                <w:bCs/>
                <w:sz w:val="20"/>
                <w:szCs w:val="20"/>
              </w:rPr>
            </w:pPr>
            <w:r>
              <w:rPr>
                <w:b/>
                <w:sz w:val="20"/>
              </w:rPr>
              <w:t>Otra acción de juego</w:t>
            </w:r>
          </w:p>
        </w:tc>
        <w:tc>
          <w:tcPr>
            <w:tcW w:w="3771" w:type="pct"/>
            <w:tcMar>
              <w:top w:w="57" w:type="dxa"/>
              <w:bottom w:w="113" w:type="dxa"/>
            </w:tcMar>
          </w:tcPr>
          <w:p w14:paraId="77DFB23D" w14:textId="77777777" w:rsidR="00C3473C" w:rsidRPr="00E41531" w:rsidRDefault="00C3473C" w:rsidP="00B93E1B">
            <w:pPr>
              <w:ind w:left="113"/>
              <w:jc w:val="both"/>
              <w:rPr>
                <w:sz w:val="20"/>
                <w:szCs w:val="20"/>
              </w:rPr>
            </w:pPr>
            <w:r>
              <w:rPr>
                <w:sz w:val="20"/>
              </w:rPr>
              <w:t>Por ejemplo, un saque de banda, el impulso antes de un salto o una maniobra específica del guardameta que no figure en las demás categorías.</w:t>
            </w:r>
          </w:p>
        </w:tc>
      </w:tr>
      <w:tr w:rsidR="00C3473C" w:rsidRPr="00E41531" w14:paraId="26FE7F69" w14:textId="77777777" w:rsidTr="00B93E1B">
        <w:trPr>
          <w:trHeight w:val="532"/>
        </w:trPr>
        <w:tc>
          <w:tcPr>
            <w:tcW w:w="1229" w:type="pct"/>
            <w:tcMar>
              <w:top w:w="57" w:type="dxa"/>
              <w:left w:w="57" w:type="dxa"/>
              <w:bottom w:w="113" w:type="dxa"/>
            </w:tcMar>
          </w:tcPr>
          <w:p w14:paraId="4D542580" w14:textId="77777777" w:rsidR="00C3473C" w:rsidRPr="00E41531" w:rsidRDefault="00C3473C" w:rsidP="00B93E1B">
            <w:pPr>
              <w:ind w:left="113"/>
              <w:jc w:val="both"/>
              <w:rPr>
                <w:b/>
                <w:bCs/>
                <w:sz w:val="20"/>
                <w:szCs w:val="20"/>
              </w:rPr>
            </w:pPr>
            <w:r>
              <w:rPr>
                <w:b/>
                <w:sz w:val="20"/>
              </w:rPr>
              <w:t>Desconocida</w:t>
            </w:r>
          </w:p>
        </w:tc>
        <w:tc>
          <w:tcPr>
            <w:tcW w:w="3771" w:type="pct"/>
            <w:shd w:val="clear" w:color="auto" w:fill="auto"/>
            <w:tcMar>
              <w:top w:w="57" w:type="dxa"/>
              <w:bottom w:w="113" w:type="dxa"/>
            </w:tcMar>
          </w:tcPr>
          <w:p w14:paraId="302F7093" w14:textId="77777777" w:rsidR="00C3473C" w:rsidRPr="00E41531" w:rsidRDefault="00C3473C" w:rsidP="00B93E1B">
            <w:pPr>
              <w:ind w:left="113"/>
              <w:jc w:val="both"/>
              <w:rPr>
                <w:sz w:val="20"/>
                <w:szCs w:val="20"/>
              </w:rPr>
            </w:pPr>
            <w:r>
              <w:rPr>
                <w:sz w:val="20"/>
              </w:rPr>
              <w:t>La acción del jugador en el momento de la lesión no se conoce, ya sea porque no hubo testigos o el jugador no se acuerda.</w:t>
            </w:r>
          </w:p>
        </w:tc>
      </w:tr>
    </w:tbl>
    <w:p w14:paraId="72BAEA93" w14:textId="77777777" w:rsidR="00C3473C" w:rsidRPr="00B93E1B" w:rsidRDefault="00C3473C" w:rsidP="00B93E1B">
      <w:pPr>
        <w:pStyle w:val="01Title1"/>
      </w:pPr>
      <w:bookmarkStart w:id="60" w:name="_Toc118718939"/>
      <w:r>
        <w:lastRenderedPageBreak/>
        <w:t>Resultados</w:t>
      </w:r>
      <w:bookmarkEnd w:id="60"/>
      <w:r>
        <w:t xml:space="preserve"> </w:t>
      </w:r>
    </w:p>
    <w:p w14:paraId="07C5F18E" w14:textId="74B9D7A1" w:rsidR="00C3473C" w:rsidRPr="00E41531" w:rsidRDefault="00C3473C" w:rsidP="00C3473C">
      <w:pPr>
        <w:pStyle w:val="04BodytextBlock"/>
        <w:jc w:val="both"/>
      </w:pPr>
      <w:r>
        <w:t xml:space="preserve">Una vez finalizado el torneo, le enviaremos un resumen de los resultados generales. Estos resultados solo se presentarán con datos grupales, esto es, no se podrá identificar selecciones ni jugadores concretos. También se presentarán internamente en la FIFA, se facilitarán a los principales grupos de interés y se enviarán para su publicación en una revista internacional sobre medicina deportiva. Asimismo, se podrán publicar en otros medios externos, ruedas de prensa y conferencias científicas. </w:t>
      </w:r>
    </w:p>
    <w:p w14:paraId="10C3BFAC" w14:textId="4F002DE3" w:rsidR="00C3473C" w:rsidRDefault="00C3473C" w:rsidP="003F4728">
      <w:pPr>
        <w:pStyle w:val="04BodytextBlock"/>
        <w:spacing w:line="240" w:lineRule="auto"/>
        <w:jc w:val="both"/>
      </w:pPr>
      <w:r>
        <w:t>Aquellos representantes de los equipos médicos de las selecciones que participen en el estudio constarán como miembros del grupo de equipos médicos de la FIFA.</w:t>
      </w:r>
    </w:p>
    <w:p w14:paraId="5B6A2320" w14:textId="77777777" w:rsidR="003F4728" w:rsidRPr="00E41531" w:rsidRDefault="003F4728" w:rsidP="003F4728">
      <w:pPr>
        <w:pStyle w:val="04BodytextBlock"/>
        <w:spacing w:line="240" w:lineRule="auto"/>
        <w:jc w:val="both"/>
      </w:pPr>
    </w:p>
    <w:p w14:paraId="409CF28A" w14:textId="4BF7D8AC" w:rsidR="00C3473C" w:rsidRPr="003F4728" w:rsidRDefault="00C3473C" w:rsidP="003F4728">
      <w:pPr>
        <w:pStyle w:val="04BodytextBlock"/>
        <w:spacing w:line="240" w:lineRule="auto"/>
        <w:jc w:val="center"/>
        <w:rPr>
          <w:b/>
          <w:bCs/>
          <w:color w:val="326295" w:themeColor="text2"/>
          <w:sz w:val="28"/>
          <w:szCs w:val="28"/>
        </w:rPr>
      </w:pPr>
      <w:r>
        <w:rPr>
          <w:b/>
          <w:color w:val="326295" w:themeColor="text2"/>
          <w:sz w:val="28"/>
        </w:rPr>
        <w:t>Muchas gracias por su participación.</w:t>
      </w:r>
    </w:p>
    <w:p w14:paraId="4F5C4C9A" w14:textId="50263C66" w:rsidR="008661F1" w:rsidRPr="00DE701A" w:rsidRDefault="008661F1" w:rsidP="003F4728">
      <w:pPr>
        <w:ind w:left="0"/>
      </w:pPr>
    </w:p>
    <w:sectPr w:rsidR="008661F1" w:rsidRPr="00DE701A" w:rsidSect="00B93E1B">
      <w:headerReference w:type="default" r:id="rId21"/>
      <w:footerReference w:type="even" r:id="rId22"/>
      <w:footerReference w:type="default" r:id="rId23"/>
      <w:headerReference w:type="first" r:id="rId24"/>
      <w:footerReference w:type="first" r:id="rId25"/>
      <w:pgSz w:w="11906" w:h="16838" w:code="9"/>
      <w:pgMar w:top="851" w:right="851" w:bottom="851" w:left="851" w:header="851" w:footer="567" w:gutter="113"/>
      <w:pgNumType w:start="0"/>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enjamin Matthew Clarsen" w:date="2024-08-21T09:53:00Z" w:initials="CB">
    <w:p w14:paraId="1A7D27DF" w14:textId="77777777" w:rsidR="00667D62" w:rsidRDefault="00667D62" w:rsidP="00667D62">
      <w:r>
        <w:rPr>
          <w:rStyle w:val="CommentReference"/>
        </w:rPr>
        <w:annotationRef/>
      </w:r>
      <w:r>
        <w:rPr>
          <w:color w:val="000000"/>
          <w:sz w:val="20"/>
          <w:szCs w:val="20"/>
        </w:rPr>
        <w:t>Please update tournament to FU20WWC Colombia 2024</w:t>
      </w:r>
    </w:p>
  </w:comment>
  <w:comment w:id="2" w:author="Benjamin Matthew Clarsen" w:date="2024-08-21T09:54:00Z" w:initials="CB">
    <w:p w14:paraId="57C716EA" w14:textId="77777777" w:rsidR="00667D62" w:rsidRDefault="00667D62" w:rsidP="00667D62">
      <w:r>
        <w:rPr>
          <w:rStyle w:val="CommentReference"/>
        </w:rPr>
        <w:annotationRef/>
      </w:r>
      <w:r>
        <w:rPr>
          <w:color w:val="000000"/>
          <w:sz w:val="20"/>
          <w:szCs w:val="20"/>
        </w:rPr>
        <w:t xml:space="preserve">Please make more general - we aim to conduct surveillance at all FIFA tournaments </w:t>
      </w:r>
    </w:p>
  </w:comment>
  <w:comment w:id="3" w:author="Benjamin Matthew Clarsen" w:date="2024-08-21T09:54:00Z" w:initials="CB">
    <w:p w14:paraId="5B925AF4" w14:textId="77777777" w:rsidR="00667D62" w:rsidRDefault="00667D62" w:rsidP="00667D62">
      <w:r>
        <w:rPr>
          <w:rStyle w:val="CommentReference"/>
        </w:rPr>
        <w:annotationRef/>
      </w:r>
      <w:r>
        <w:rPr>
          <w:color w:val="000000"/>
          <w:sz w:val="20"/>
          <w:szCs w:val="20"/>
        </w:rPr>
        <w:t>Please add new paragraph: At the FIFA U-20 Women’s World Cup Colombia 2024</w:t>
      </w:r>
      <w:r>
        <w:rPr>
          <w:color w:val="000000"/>
          <w:sz w:val="20"/>
          <w:szCs w:val="20"/>
          <w:vertAlign w:val="superscript"/>
        </w:rPr>
        <w:t>TM</w:t>
      </w:r>
      <w:r>
        <w:rPr>
          <w:color w:val="000000"/>
          <w:sz w:val="20"/>
          <w:szCs w:val="20"/>
        </w:rPr>
        <w:t>, we aim to record all injuries and illnesses that occur during matches and lead to a player leaving the pitch or being unable to fully participate in training for at least 1 day.</w:t>
      </w:r>
    </w:p>
    <w:p w14:paraId="50FB9689" w14:textId="77777777" w:rsidR="00667D62" w:rsidRDefault="00667D62" w:rsidP="00667D62"/>
  </w:comment>
  <w:comment w:id="5" w:author="Benjamin Matthew Clarsen" w:date="2024-08-21T09:55:00Z" w:initials="CB">
    <w:p w14:paraId="54FB5364" w14:textId="77777777" w:rsidR="00667D62" w:rsidRDefault="00667D62" w:rsidP="00667D62">
      <w:r>
        <w:rPr>
          <w:rStyle w:val="CommentReference"/>
        </w:rPr>
        <w:annotationRef/>
      </w:r>
      <w:r>
        <w:rPr>
          <w:color w:val="000000"/>
          <w:sz w:val="20"/>
          <w:szCs w:val="20"/>
        </w:rPr>
        <w:t xml:space="preserve">Please replace with: Data will be collected on injuries and illnesses that occur during every match of the tournament. </w:t>
      </w:r>
    </w:p>
    <w:p w14:paraId="3C9E9794" w14:textId="77777777" w:rsidR="00667D62" w:rsidRDefault="00667D62" w:rsidP="00667D62"/>
  </w:comment>
  <w:comment w:id="10" w:author="Benjamin Matthew Clarsen" w:date="2024-08-21T09:56:00Z" w:initials="CB">
    <w:p w14:paraId="13D1D887" w14:textId="77777777" w:rsidR="00667D62" w:rsidRDefault="00667D62" w:rsidP="00667D62">
      <w:r>
        <w:rPr>
          <w:rStyle w:val="CommentReference"/>
        </w:rPr>
        <w:annotationRef/>
      </w:r>
      <w:r>
        <w:rPr>
          <w:color w:val="000000"/>
          <w:sz w:val="20"/>
          <w:szCs w:val="20"/>
        </w:rPr>
        <w:t>Ideally, this should occur at the pre-match coordination meeting the day before the first match</w:t>
      </w:r>
    </w:p>
  </w:comment>
  <w:comment w:id="11" w:author="Benjamin Matthew Clarsen" w:date="2024-08-21T09:57:00Z" w:initials="CB">
    <w:p w14:paraId="56B8EC9D" w14:textId="77777777" w:rsidR="00667D62" w:rsidRDefault="00667D62" w:rsidP="00667D62">
      <w:r>
        <w:rPr>
          <w:rStyle w:val="CommentReference"/>
        </w:rPr>
        <w:annotationRef/>
      </w:r>
      <w:r>
        <w:rPr>
          <w:color w:val="000000"/>
          <w:sz w:val="20"/>
          <w:szCs w:val="20"/>
        </w:rPr>
        <w:t>Or photographed</w:t>
      </w:r>
    </w:p>
  </w:comment>
  <w:comment w:id="13" w:author="Benjamin Matthew Clarsen" w:date="2024-08-21T09:57:00Z" w:initials="CB">
    <w:p w14:paraId="4A326277" w14:textId="77777777" w:rsidR="00667D62" w:rsidRDefault="00667D62" w:rsidP="00667D62">
      <w:r>
        <w:rPr>
          <w:rStyle w:val="CommentReference"/>
        </w:rPr>
        <w:annotationRef/>
      </w:r>
      <w:r>
        <w:rPr>
          <w:color w:val="000000"/>
          <w:sz w:val="20"/>
          <w:szCs w:val="20"/>
        </w:rPr>
        <w:t>Please update tournament</w:t>
      </w:r>
    </w:p>
  </w:comment>
  <w:comment w:id="15" w:author="Benjamin Matthew Clarsen" w:date="2024-08-21T09:58:00Z" w:initials="CB">
    <w:p w14:paraId="35307B3F" w14:textId="77777777" w:rsidR="00667D62" w:rsidRDefault="00667D62" w:rsidP="00667D62">
      <w:r>
        <w:rPr>
          <w:rStyle w:val="CommentReference"/>
        </w:rPr>
        <w:annotationRef/>
      </w:r>
      <w:r>
        <w:rPr>
          <w:color w:val="000000"/>
          <w:sz w:val="20"/>
          <w:szCs w:val="20"/>
        </w:rPr>
        <w:t xml:space="preserve">Please replace with: Data will be collected for each match of the tournament. </w:t>
      </w:r>
    </w:p>
  </w:comment>
  <w:comment w:id="17" w:author="Benjamin Matthew Clarsen" w:date="2024-08-21T09:58:00Z" w:initials="CB">
    <w:p w14:paraId="35CB992D" w14:textId="77777777" w:rsidR="00667D62" w:rsidRDefault="00667D62" w:rsidP="00667D62">
      <w:r>
        <w:rPr>
          <w:rStyle w:val="CommentReference"/>
        </w:rPr>
        <w:annotationRef/>
      </w:r>
      <w:r>
        <w:rPr>
          <w:color w:val="000000"/>
          <w:sz w:val="20"/>
          <w:szCs w:val="20"/>
        </w:rPr>
        <w:t xml:space="preserve">Please insert paragraph: FIFA analysts will record every players’ match exposure in minutes for each match they participate in during the tournament. Teams are not required to provide any exposure information for this tournament. </w:t>
      </w:r>
    </w:p>
    <w:p w14:paraId="790D1302" w14:textId="77777777" w:rsidR="00667D62" w:rsidRDefault="00667D62" w:rsidP="00667D62"/>
  </w:comment>
  <w:comment w:id="39" w:author="Benjamin Matthew Clarsen" w:date="2024-08-21T10:00:00Z" w:initials="CB">
    <w:p w14:paraId="45F4FA05" w14:textId="77777777" w:rsidR="00667D62" w:rsidRDefault="00667D62" w:rsidP="00667D62">
      <w:r>
        <w:rPr>
          <w:rStyle w:val="CommentReference"/>
        </w:rPr>
        <w:annotationRef/>
      </w:r>
      <w:r>
        <w:rPr>
          <w:color w:val="000000"/>
          <w:sz w:val="20"/>
          <w:szCs w:val="20"/>
        </w:rPr>
        <w:t xml:space="preserve">Please update definition of a recordable injury to: All new injuries that occur during a </w:t>
      </w:r>
      <w:r>
        <w:rPr>
          <w:color w:val="000000"/>
          <w:sz w:val="20"/>
          <w:szCs w:val="20"/>
          <w:u w:val="single"/>
        </w:rPr>
        <w:t xml:space="preserve">match </w:t>
      </w:r>
      <w:r>
        <w:rPr>
          <w:color w:val="000000"/>
          <w:sz w:val="20"/>
          <w:szCs w:val="20"/>
        </w:rPr>
        <w:t xml:space="preserve">and lead to the player leaving the pitch or being unable to fully participate in training for at least 1 day should be recorded. </w:t>
      </w:r>
    </w:p>
  </w:comment>
  <w:comment w:id="40" w:author="Benjamin Matthew Clarsen" w:date="2024-08-21T10:01:00Z" w:initials="CB">
    <w:p w14:paraId="10532710" w14:textId="77777777" w:rsidR="00667D62" w:rsidRDefault="00667D62" w:rsidP="00667D62">
      <w:r>
        <w:rPr>
          <w:rStyle w:val="CommentReference"/>
        </w:rPr>
        <w:annotationRef/>
      </w:r>
      <w:r>
        <w:rPr>
          <w:color w:val="000000"/>
          <w:sz w:val="20"/>
          <w:szCs w:val="20"/>
        </w:rPr>
        <w:t>We are not collecting data specifically on mental health in this tournament. Please delete all references to this (here and elsewhere if I’ve missed anything)</w:t>
      </w:r>
    </w:p>
  </w:comment>
  <w:comment w:id="42" w:author="Benjamin Matthew Clarsen" w:date="2024-08-21T10:02:00Z" w:initials="CB">
    <w:p w14:paraId="7D4C2044" w14:textId="77777777" w:rsidR="00667D62" w:rsidRDefault="00667D62" w:rsidP="00667D62">
      <w:r>
        <w:rPr>
          <w:rStyle w:val="CommentReference"/>
        </w:rPr>
        <w:annotationRef/>
      </w:r>
      <w:r>
        <w:rPr>
          <w:color w:val="000000"/>
          <w:sz w:val="20"/>
          <w:szCs w:val="20"/>
        </w:rPr>
        <w:t>Please remove reference to mental health problems</w:t>
      </w:r>
    </w:p>
  </w:comment>
  <w:comment w:id="46" w:author="Benjamin Matthew Clarsen" w:date="2024-08-21T10:24:00Z" w:initials="CB">
    <w:p w14:paraId="0BAAAB90" w14:textId="77777777" w:rsidR="00667D62" w:rsidRDefault="00667D62" w:rsidP="00667D62">
      <w:r>
        <w:rPr>
          <w:rStyle w:val="CommentReference"/>
        </w:rPr>
        <w:annotationRef/>
      </w:r>
      <w:r>
        <w:rPr>
          <w:color w:val="000000"/>
          <w:sz w:val="20"/>
          <w:szCs w:val="20"/>
        </w:rPr>
        <w:t>Please change to: All new injuries that occur during a match</w:t>
      </w:r>
      <w:r>
        <w:rPr>
          <w:color w:val="000000"/>
          <w:sz w:val="20"/>
          <w:szCs w:val="20"/>
          <w:u w:val="single"/>
        </w:rPr>
        <w:t xml:space="preserve"> </w:t>
      </w:r>
      <w:r>
        <w:rPr>
          <w:color w:val="000000"/>
          <w:sz w:val="20"/>
          <w:szCs w:val="20"/>
        </w:rPr>
        <w:t xml:space="preserve">and lead to the player leaving the pitch or being unable to fully participate in training for at least 1 day should be recorded </w:t>
      </w:r>
    </w:p>
  </w:comment>
  <w:comment w:id="47" w:author="Benjamin Matthew Clarsen" w:date="2024-08-21T10:24:00Z" w:initials="CB">
    <w:p w14:paraId="745DD47C" w14:textId="77777777" w:rsidR="00667D62" w:rsidRDefault="00667D62" w:rsidP="00667D62">
      <w:r>
        <w:rPr>
          <w:rStyle w:val="CommentReference"/>
        </w:rPr>
        <w:annotationRef/>
      </w:r>
      <w:r>
        <w:rPr>
          <w:color w:val="000000"/>
          <w:sz w:val="20"/>
          <w:szCs w:val="20"/>
        </w:rPr>
        <w:t>Please add: As such, environmental and exercise-related conditions affecting the thermoregulatory system (e.g. heat illness, hypothermia, hyperthermia/heat stroke) should be recorded as illnesses.</w:t>
      </w:r>
    </w:p>
    <w:p w14:paraId="30CADFAA" w14:textId="77777777" w:rsidR="00667D62" w:rsidRDefault="00667D62" w:rsidP="00667D62"/>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A7D27DF" w15:done="0"/>
  <w15:commentEx w15:paraId="57C716EA" w15:done="0"/>
  <w15:commentEx w15:paraId="50FB9689" w15:done="0"/>
  <w15:commentEx w15:paraId="3C9E9794" w15:done="0"/>
  <w15:commentEx w15:paraId="13D1D887" w15:done="0"/>
  <w15:commentEx w15:paraId="56B8EC9D" w15:done="0"/>
  <w15:commentEx w15:paraId="4A326277" w15:done="0"/>
  <w15:commentEx w15:paraId="35307B3F" w15:done="0"/>
  <w15:commentEx w15:paraId="790D1302" w15:done="0"/>
  <w15:commentEx w15:paraId="45F4FA05" w15:done="0"/>
  <w15:commentEx w15:paraId="10532710" w15:done="0"/>
  <w15:commentEx w15:paraId="7D4C2044" w15:done="0"/>
  <w15:commentEx w15:paraId="0BAAAB90" w15:done="0"/>
  <w15:commentEx w15:paraId="30CADF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F45DF72" w16cex:dateUtc="2024-08-21T07:53:00Z"/>
  <w16cex:commentExtensible w16cex:durableId="48B0C4D8" w16cex:dateUtc="2024-08-21T07:54:00Z"/>
  <w16cex:commentExtensible w16cex:durableId="71783998" w16cex:dateUtc="2024-08-21T07:54:00Z"/>
  <w16cex:commentExtensible w16cex:durableId="0DDC33DC" w16cex:dateUtc="2024-08-21T07:55:00Z"/>
  <w16cex:commentExtensible w16cex:durableId="67B97025" w16cex:dateUtc="2024-08-21T07:56:00Z"/>
  <w16cex:commentExtensible w16cex:durableId="3D35F8AB" w16cex:dateUtc="2024-08-21T07:57:00Z"/>
  <w16cex:commentExtensible w16cex:durableId="0D9EEFA1" w16cex:dateUtc="2024-08-21T07:57:00Z"/>
  <w16cex:commentExtensible w16cex:durableId="146DAAF6" w16cex:dateUtc="2024-08-21T07:58:00Z"/>
  <w16cex:commentExtensible w16cex:durableId="1AACABAF" w16cex:dateUtc="2024-08-21T07:58:00Z"/>
  <w16cex:commentExtensible w16cex:durableId="17583D3E" w16cex:dateUtc="2024-08-21T08:00:00Z"/>
  <w16cex:commentExtensible w16cex:durableId="5927D081" w16cex:dateUtc="2024-08-21T08:01:00Z"/>
  <w16cex:commentExtensible w16cex:durableId="65779DC4" w16cex:dateUtc="2024-08-21T08:02:00Z"/>
  <w16cex:commentExtensible w16cex:durableId="35592117" w16cex:dateUtc="2024-08-21T08:24:00Z"/>
  <w16cex:commentExtensible w16cex:durableId="0AE0A7C4" w16cex:dateUtc="2024-08-21T08: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A7D27DF" w16cid:durableId="0F45DF72"/>
  <w16cid:commentId w16cid:paraId="57C716EA" w16cid:durableId="48B0C4D8"/>
  <w16cid:commentId w16cid:paraId="50FB9689" w16cid:durableId="71783998"/>
  <w16cid:commentId w16cid:paraId="3C9E9794" w16cid:durableId="0DDC33DC"/>
  <w16cid:commentId w16cid:paraId="13D1D887" w16cid:durableId="67B97025"/>
  <w16cid:commentId w16cid:paraId="56B8EC9D" w16cid:durableId="3D35F8AB"/>
  <w16cid:commentId w16cid:paraId="4A326277" w16cid:durableId="0D9EEFA1"/>
  <w16cid:commentId w16cid:paraId="35307B3F" w16cid:durableId="146DAAF6"/>
  <w16cid:commentId w16cid:paraId="790D1302" w16cid:durableId="1AACABAF"/>
  <w16cid:commentId w16cid:paraId="45F4FA05" w16cid:durableId="17583D3E"/>
  <w16cid:commentId w16cid:paraId="10532710" w16cid:durableId="5927D081"/>
  <w16cid:commentId w16cid:paraId="7D4C2044" w16cid:durableId="65779DC4"/>
  <w16cid:commentId w16cid:paraId="0BAAAB90" w16cid:durableId="35592117"/>
  <w16cid:commentId w16cid:paraId="30CADFAA" w16cid:durableId="0AE0A7C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96FBD" w14:textId="77777777" w:rsidR="007866B6" w:rsidRDefault="007866B6" w:rsidP="005B1C12">
      <w:r>
        <w:separator/>
      </w:r>
    </w:p>
    <w:p w14:paraId="32308BF0" w14:textId="77777777" w:rsidR="007866B6" w:rsidRDefault="007866B6"/>
  </w:endnote>
  <w:endnote w:type="continuationSeparator" w:id="0">
    <w:p w14:paraId="2E32D23A" w14:textId="77777777" w:rsidR="007866B6" w:rsidRDefault="007866B6" w:rsidP="005B1C12">
      <w:r>
        <w:continuationSeparator/>
      </w:r>
    </w:p>
    <w:p w14:paraId="6EB7BAC2" w14:textId="77777777" w:rsidR="007866B6" w:rsidRDefault="00786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 Sans Light">
    <w:panose1 w:val="020B0306030504020204"/>
    <w:charset w:val="00"/>
    <w:family w:val="auto"/>
    <w:pitch w:val="variable"/>
    <w:sig w:usb0="E00002FF" w:usb1="4000201B" w:usb2="00000028" w:usb3="00000000" w:csb0="0000019F" w:csb1="00000000"/>
  </w:font>
  <w:font w:name="Frutiger LT Com 45 Light">
    <w:altName w:val="Calibri"/>
    <w:panose1 w:val="020B0604020202020204"/>
    <w:charset w:val="00"/>
    <w:family w:val="swiss"/>
    <w:pitch w:val="variable"/>
    <w:sig w:usb0="800000AF" w:usb1="5000204A" w:usb2="00000000" w:usb3="00000000" w:csb0="0000009B" w:csb1="00000000"/>
  </w:font>
  <w:font w:name="Open Sans">
    <w:panose1 w:val="020B0606030504020204"/>
    <w:charset w:val="00"/>
    <w:family w:val="auto"/>
    <w:pitch w:val="variable"/>
    <w:sig w:usb0="E00002FF" w:usb1="4000201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1064954"/>
      <w:docPartObj>
        <w:docPartGallery w:val="Page Numbers (Bottom of Page)"/>
        <w:docPartUnique/>
      </w:docPartObj>
    </w:sdtPr>
    <w:sdtContent>
      <w:p w14:paraId="1A73CE81" w14:textId="2DE0F66A" w:rsidR="00B93E1B" w:rsidRDefault="00B93E1B" w:rsidP="004E092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059239267"/>
      <w:docPartObj>
        <w:docPartGallery w:val="Page Numbers (Bottom of Page)"/>
        <w:docPartUnique/>
      </w:docPartObj>
    </w:sdtPr>
    <w:sdtContent>
      <w:p w14:paraId="724C7D9B" w14:textId="50B59057" w:rsidR="00C3473C" w:rsidRDefault="00C3473C" w:rsidP="00B93E1B">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2506D6" w14:textId="77777777" w:rsidR="00F85169" w:rsidRDefault="00F85169" w:rsidP="00C347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b/>
        <w:bCs/>
      </w:rPr>
      <w:id w:val="-1883856719"/>
      <w:docPartObj>
        <w:docPartGallery w:val="Page Numbers (Bottom of Page)"/>
        <w:docPartUnique/>
      </w:docPartObj>
    </w:sdtPr>
    <w:sdtContent>
      <w:p w14:paraId="4CCE7BB7" w14:textId="44D6523B" w:rsidR="00B93E1B" w:rsidRPr="00B93E1B" w:rsidRDefault="00B93E1B" w:rsidP="00B93E1B">
        <w:pPr>
          <w:pStyle w:val="Footer"/>
          <w:framePr w:h="344" w:hRule="exact" w:wrap="none" w:vAnchor="text" w:hAnchor="page" w:x="10303" w:y="100"/>
          <w:rPr>
            <w:rStyle w:val="PageNumber"/>
            <w:b/>
            <w:bCs/>
          </w:rPr>
        </w:pPr>
        <w:r w:rsidRPr="00B93E1B">
          <w:rPr>
            <w:rStyle w:val="PageNumber"/>
            <w:b/>
          </w:rPr>
          <w:fldChar w:fldCharType="begin"/>
        </w:r>
        <w:r w:rsidRPr="00B93E1B">
          <w:rPr>
            <w:rStyle w:val="PageNumber"/>
            <w:b/>
          </w:rPr>
          <w:instrText xml:space="preserve"> PAGE </w:instrText>
        </w:r>
        <w:r w:rsidRPr="00B93E1B">
          <w:rPr>
            <w:rStyle w:val="PageNumber"/>
            <w:b/>
          </w:rPr>
          <w:fldChar w:fldCharType="separate"/>
        </w:r>
        <w:r w:rsidRPr="00B93E1B">
          <w:rPr>
            <w:rStyle w:val="PageNumber"/>
            <w:b/>
          </w:rPr>
          <w:t>2</w:t>
        </w:r>
        <w:r w:rsidRPr="00B93E1B">
          <w:rPr>
            <w:rStyle w:val="PageNumber"/>
            <w:b/>
          </w:rPr>
          <w:fldChar w:fldCharType="end"/>
        </w:r>
      </w:p>
    </w:sdtContent>
  </w:sdt>
  <w:p w14:paraId="68941348" w14:textId="486E41FA" w:rsidR="00B93E1B" w:rsidRDefault="00B93E1B" w:rsidP="00B93E1B">
    <w:pPr>
      <w:pStyle w:val="Footer"/>
      <w:spacing w:before="120"/>
      <w:ind w:left="0" w:right="1134"/>
      <w:jc w:val="right"/>
    </w:pPr>
    <w:r>
      <w:t>Torneos Olímpicos de Fútbol: manual de seguimiento médico</w:t>
    </w:r>
  </w:p>
  <w:p w14:paraId="7469D943" w14:textId="3D4FE7A7" w:rsidR="00F85169" w:rsidRPr="00C3473C" w:rsidRDefault="00F85169" w:rsidP="003F4728">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57969" w14:textId="77777777" w:rsidR="00B93E1B" w:rsidRDefault="00B93E1B" w:rsidP="00B93E1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F899" w14:textId="77777777" w:rsidR="007866B6" w:rsidRDefault="007866B6" w:rsidP="005B1C12">
      <w:r>
        <w:separator/>
      </w:r>
    </w:p>
    <w:p w14:paraId="736CCD5C" w14:textId="77777777" w:rsidR="007866B6" w:rsidRDefault="007866B6"/>
  </w:footnote>
  <w:footnote w:type="continuationSeparator" w:id="0">
    <w:p w14:paraId="548D0518" w14:textId="77777777" w:rsidR="007866B6" w:rsidRDefault="007866B6" w:rsidP="005B1C12">
      <w:r>
        <w:continuationSeparator/>
      </w:r>
    </w:p>
    <w:p w14:paraId="410957B7" w14:textId="77777777" w:rsidR="007866B6" w:rsidRDefault="007866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86372" w14:textId="77777777" w:rsidR="00C27D9D" w:rsidRDefault="005279BB" w:rsidP="00DC1A38">
    <w:pPr>
      <w:pStyle w:val="14HeaderFooter"/>
    </w:pPr>
    <w:r>
      <w:rPr>
        <w:noProof/>
      </w:rPr>
      <w:drawing>
        <wp:anchor distT="0" distB="0" distL="114300" distR="114300" simplePos="0" relativeHeight="251671552" behindDoc="1" locked="0" layoutInCell="1" allowOverlap="1" wp14:anchorId="5EBC68D9" wp14:editId="2BBD18A8">
          <wp:simplePos x="0" y="0"/>
          <wp:positionH relativeFrom="margin">
            <wp:posOffset>-623026</wp:posOffset>
          </wp:positionH>
          <wp:positionV relativeFrom="paragraph">
            <wp:posOffset>-540384</wp:posOffset>
          </wp:positionV>
          <wp:extent cx="7613321" cy="10428514"/>
          <wp:effectExtent l="0" t="0" r="0" b="0"/>
          <wp:wrapNone/>
          <wp:docPr id="1442264182" name="Picture 14422641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cd_word_po_inside.jpg"/>
                  <pic:cNvPicPr/>
                </pic:nvPicPr>
                <pic:blipFill>
                  <a:blip r:embed="rId1">
                    <a:extLst>
                      <a:ext uri="{28A0092B-C50C-407E-A947-70E740481C1C}">
                        <a14:useLocalDpi xmlns:a14="http://schemas.microsoft.com/office/drawing/2010/main" val="0"/>
                      </a:ext>
                    </a:extLst>
                  </a:blip>
                  <a:stretch>
                    <a:fillRect/>
                  </a:stretch>
                </pic:blipFill>
                <pic:spPr>
                  <a:xfrm>
                    <a:off x="0" y="0"/>
                    <a:ext cx="7649149" cy="10477591"/>
                  </a:xfrm>
                  <a:prstGeom prst="rect">
                    <a:avLst/>
                  </a:prstGeom>
                </pic:spPr>
              </pic:pic>
            </a:graphicData>
          </a:graphic>
          <wp14:sizeRelH relativeFrom="page">
            <wp14:pctWidth>0</wp14:pctWidth>
          </wp14:sizeRelH>
          <wp14:sizeRelV relativeFrom="page">
            <wp14:pctHeight>0</wp14:pctHeight>
          </wp14:sizeRelV>
        </wp:anchor>
      </w:drawing>
    </w:r>
  </w:p>
  <w:p w14:paraId="67DBCA27" w14:textId="77777777" w:rsidR="005279BB" w:rsidRDefault="005279BB" w:rsidP="00DC1A38">
    <w:pPr>
      <w:pStyle w:val="14HeaderFooter"/>
    </w:pPr>
  </w:p>
  <w:p w14:paraId="75E72DC8" w14:textId="77777777" w:rsidR="006F3077" w:rsidRDefault="006F3077" w:rsidP="00DC1A38">
    <w:pPr>
      <w:pStyle w:val="14HeaderFoo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91D193" w14:textId="77777777" w:rsidR="009C4809" w:rsidRDefault="0067531F" w:rsidP="00723988">
    <w:pPr>
      <w:pStyle w:val="14HeaderFooter"/>
    </w:pPr>
    <w:r>
      <w:rPr>
        <w:noProof/>
      </w:rPr>
      <w:drawing>
        <wp:anchor distT="0" distB="0" distL="114300" distR="114300" simplePos="0" relativeHeight="251670528" behindDoc="1" locked="0" layoutInCell="1" allowOverlap="1" wp14:anchorId="49C420B9" wp14:editId="04284555">
          <wp:simplePos x="0" y="0"/>
          <wp:positionH relativeFrom="page">
            <wp:posOffset>-9525</wp:posOffset>
          </wp:positionH>
          <wp:positionV relativeFrom="page">
            <wp:posOffset>-9525</wp:posOffset>
          </wp:positionV>
          <wp:extent cx="7560000" cy="10692000"/>
          <wp:effectExtent l="0" t="0" r="3175" b="0"/>
          <wp:wrapNone/>
          <wp:docPr id="2008417772" name="Picture 20084177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560000" cy="10692000"/>
                  </a:xfrm>
                  <a:prstGeom prst="rect">
                    <a:avLst/>
                  </a:prstGeom>
                </pic:spPr>
              </pic:pic>
            </a:graphicData>
          </a:graphic>
          <wp14:sizeRelH relativeFrom="page">
            <wp14:pctWidth>0</wp14:pctWidth>
          </wp14:sizeRelH>
          <wp14:sizeRelV relativeFrom="page">
            <wp14:pctHeight>0</wp14:pctHeight>
          </wp14:sizeRelV>
        </wp:anchor>
      </w:drawing>
    </w:r>
  </w:p>
  <w:p w14:paraId="0521CD1F" w14:textId="77777777" w:rsidR="009C4809" w:rsidRDefault="009C4809" w:rsidP="00723988">
    <w:pPr>
      <w:pStyle w:val="14HeaderFooter"/>
    </w:pPr>
  </w:p>
  <w:p w14:paraId="7CC6D422" w14:textId="77777777" w:rsidR="009C4809" w:rsidRDefault="007A7DA1" w:rsidP="007A7DA1">
    <w:pPr>
      <w:pStyle w:val="14HeaderFooter"/>
      <w:tabs>
        <w:tab w:val="clear" w:pos="9214"/>
        <w:tab w:val="clear" w:pos="9979"/>
        <w:tab w:val="left" w:pos="2894"/>
      </w:tabs>
    </w:pPr>
    <w:r>
      <w:tab/>
    </w:r>
  </w:p>
  <w:p w14:paraId="72C50D31" w14:textId="77777777" w:rsidR="00FE43DC" w:rsidRPr="00723988" w:rsidRDefault="00FE43DC" w:rsidP="00723988">
    <w:pPr>
      <w:pStyle w:val="14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0802A2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2" w15:restartNumberingAfterBreak="0">
    <w:nsid w:val="046138B5"/>
    <w:multiLevelType w:val="hybridMultilevel"/>
    <w:tmpl w:val="D1E4CB5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7CD01EE"/>
    <w:multiLevelType w:val="hybridMultilevel"/>
    <w:tmpl w:val="535EC90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C27A2E"/>
    <w:multiLevelType w:val="hybridMultilevel"/>
    <w:tmpl w:val="299CB3E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6"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16C95E9F"/>
    <w:multiLevelType w:val="hybridMultilevel"/>
    <w:tmpl w:val="9C865AE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 w15:restartNumberingAfterBreak="0">
    <w:nsid w:val="1FB36093"/>
    <w:multiLevelType w:val="hybridMultilevel"/>
    <w:tmpl w:val="522252BC"/>
    <w:lvl w:ilvl="0" w:tplc="90E8B864">
      <w:start w:val="45"/>
      <w:numFmt w:val="bullet"/>
      <w:lvlText w:val="-"/>
      <w:lvlJc w:val="left"/>
      <w:pPr>
        <w:ind w:left="644" w:hanging="360"/>
      </w:pPr>
      <w:rPr>
        <w:rFonts w:ascii="Open Sans Light" w:eastAsiaTheme="minorHAnsi" w:hAnsi="Open Sans Light" w:cs="Open Sans Light" w:hint="default"/>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1A15EC5"/>
    <w:multiLevelType w:val="hybridMultilevel"/>
    <w:tmpl w:val="0100A1DC"/>
    <w:lvl w:ilvl="0" w:tplc="2652825E">
      <w:start w:val="1"/>
      <w:numFmt w:val="bullet"/>
      <w:lvlText w:val="•"/>
      <w:lvlJc w:val="left"/>
      <w:pPr>
        <w:tabs>
          <w:tab w:val="num" w:pos="720"/>
        </w:tabs>
        <w:ind w:left="720" w:hanging="360"/>
      </w:pPr>
      <w:rPr>
        <w:rFonts w:ascii="Times New Roman" w:hAnsi="Times New Roman" w:hint="default"/>
      </w:rPr>
    </w:lvl>
    <w:lvl w:ilvl="1" w:tplc="BB7E42AE" w:tentative="1">
      <w:start w:val="1"/>
      <w:numFmt w:val="bullet"/>
      <w:lvlText w:val="•"/>
      <w:lvlJc w:val="left"/>
      <w:pPr>
        <w:tabs>
          <w:tab w:val="num" w:pos="1440"/>
        </w:tabs>
        <w:ind w:left="1440" w:hanging="360"/>
      </w:pPr>
      <w:rPr>
        <w:rFonts w:ascii="Times New Roman" w:hAnsi="Times New Roman" w:hint="default"/>
      </w:rPr>
    </w:lvl>
    <w:lvl w:ilvl="2" w:tplc="72103B00" w:tentative="1">
      <w:start w:val="1"/>
      <w:numFmt w:val="bullet"/>
      <w:lvlText w:val="•"/>
      <w:lvlJc w:val="left"/>
      <w:pPr>
        <w:tabs>
          <w:tab w:val="num" w:pos="2160"/>
        </w:tabs>
        <w:ind w:left="2160" w:hanging="360"/>
      </w:pPr>
      <w:rPr>
        <w:rFonts w:ascii="Times New Roman" w:hAnsi="Times New Roman" w:hint="default"/>
      </w:rPr>
    </w:lvl>
    <w:lvl w:ilvl="3" w:tplc="E370E4D2" w:tentative="1">
      <w:start w:val="1"/>
      <w:numFmt w:val="bullet"/>
      <w:lvlText w:val="•"/>
      <w:lvlJc w:val="left"/>
      <w:pPr>
        <w:tabs>
          <w:tab w:val="num" w:pos="2880"/>
        </w:tabs>
        <w:ind w:left="2880" w:hanging="360"/>
      </w:pPr>
      <w:rPr>
        <w:rFonts w:ascii="Times New Roman" w:hAnsi="Times New Roman" w:hint="default"/>
      </w:rPr>
    </w:lvl>
    <w:lvl w:ilvl="4" w:tplc="C750E526" w:tentative="1">
      <w:start w:val="1"/>
      <w:numFmt w:val="bullet"/>
      <w:lvlText w:val="•"/>
      <w:lvlJc w:val="left"/>
      <w:pPr>
        <w:tabs>
          <w:tab w:val="num" w:pos="3600"/>
        </w:tabs>
        <w:ind w:left="3600" w:hanging="360"/>
      </w:pPr>
      <w:rPr>
        <w:rFonts w:ascii="Times New Roman" w:hAnsi="Times New Roman" w:hint="default"/>
      </w:rPr>
    </w:lvl>
    <w:lvl w:ilvl="5" w:tplc="9104E366" w:tentative="1">
      <w:start w:val="1"/>
      <w:numFmt w:val="bullet"/>
      <w:lvlText w:val="•"/>
      <w:lvlJc w:val="left"/>
      <w:pPr>
        <w:tabs>
          <w:tab w:val="num" w:pos="4320"/>
        </w:tabs>
        <w:ind w:left="4320" w:hanging="360"/>
      </w:pPr>
      <w:rPr>
        <w:rFonts w:ascii="Times New Roman" w:hAnsi="Times New Roman" w:hint="default"/>
      </w:rPr>
    </w:lvl>
    <w:lvl w:ilvl="6" w:tplc="40CA02F4" w:tentative="1">
      <w:start w:val="1"/>
      <w:numFmt w:val="bullet"/>
      <w:lvlText w:val="•"/>
      <w:lvlJc w:val="left"/>
      <w:pPr>
        <w:tabs>
          <w:tab w:val="num" w:pos="5040"/>
        </w:tabs>
        <w:ind w:left="5040" w:hanging="360"/>
      </w:pPr>
      <w:rPr>
        <w:rFonts w:ascii="Times New Roman" w:hAnsi="Times New Roman" w:hint="default"/>
      </w:rPr>
    </w:lvl>
    <w:lvl w:ilvl="7" w:tplc="8FE27012" w:tentative="1">
      <w:start w:val="1"/>
      <w:numFmt w:val="bullet"/>
      <w:lvlText w:val="•"/>
      <w:lvlJc w:val="left"/>
      <w:pPr>
        <w:tabs>
          <w:tab w:val="num" w:pos="5760"/>
        </w:tabs>
        <w:ind w:left="5760" w:hanging="360"/>
      </w:pPr>
      <w:rPr>
        <w:rFonts w:ascii="Times New Roman" w:hAnsi="Times New Roman" w:hint="default"/>
      </w:rPr>
    </w:lvl>
    <w:lvl w:ilvl="8" w:tplc="0408000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74841DD"/>
    <w:multiLevelType w:val="multilevel"/>
    <w:tmpl w:val="FF32B7D0"/>
    <w:lvl w:ilvl="0">
      <w:start w:val="1"/>
      <w:numFmt w:val="bullet"/>
      <w:pStyle w:val="08BodytextBullets"/>
      <w:lvlText w:val="•"/>
      <w:lvlJc w:val="left"/>
      <w:pPr>
        <w:ind w:left="-143" w:hanging="425"/>
      </w:pPr>
      <w:rPr>
        <w:rFonts w:ascii="Frutiger LT Com 45 Light" w:hAnsi="Frutiger LT Com 45 Light" w:hint="default"/>
      </w:rPr>
    </w:lvl>
    <w:lvl w:ilvl="1">
      <w:start w:val="1"/>
      <w:numFmt w:val="bullet"/>
      <w:pStyle w:val="09BodytextBullets"/>
      <w:lvlText w:val="o"/>
      <w:lvlJc w:val="left"/>
      <w:pPr>
        <w:ind w:left="283" w:hanging="426"/>
      </w:pPr>
      <w:rPr>
        <w:rFonts w:ascii="Courier New" w:hAnsi="Courier New" w:hint="default"/>
      </w:rPr>
    </w:lvl>
    <w:lvl w:ilvl="2">
      <w:start w:val="1"/>
      <w:numFmt w:val="bullet"/>
      <w:pStyle w:val="10BodytextBullets"/>
      <w:lvlText w:val=""/>
      <w:lvlJc w:val="left"/>
      <w:pPr>
        <w:ind w:left="708" w:hanging="425"/>
      </w:pPr>
      <w:rPr>
        <w:rFonts w:ascii="Wingdings" w:hAnsi="Wingdings" w:hint="default"/>
      </w:rPr>
    </w:lvl>
    <w:lvl w:ilvl="3">
      <w:start w:val="1"/>
      <w:numFmt w:val="bullet"/>
      <w:lvlText w:val=""/>
      <w:lvlJc w:val="left"/>
      <w:pPr>
        <w:ind w:left="1952" w:hanging="360"/>
      </w:pPr>
      <w:rPr>
        <w:rFonts w:ascii="Symbol" w:hAnsi="Symbol" w:hint="default"/>
      </w:rPr>
    </w:lvl>
    <w:lvl w:ilvl="4">
      <w:start w:val="1"/>
      <w:numFmt w:val="bullet"/>
      <w:lvlText w:val="o"/>
      <w:lvlJc w:val="left"/>
      <w:pPr>
        <w:ind w:left="2672" w:hanging="360"/>
      </w:pPr>
      <w:rPr>
        <w:rFonts w:ascii="Courier New" w:hAnsi="Courier New" w:cs="Courier New" w:hint="default"/>
      </w:rPr>
    </w:lvl>
    <w:lvl w:ilvl="5">
      <w:start w:val="1"/>
      <w:numFmt w:val="bullet"/>
      <w:lvlText w:val=""/>
      <w:lvlJc w:val="left"/>
      <w:pPr>
        <w:ind w:left="3392" w:hanging="360"/>
      </w:pPr>
      <w:rPr>
        <w:rFonts w:ascii="Wingdings" w:hAnsi="Wingdings" w:hint="default"/>
      </w:rPr>
    </w:lvl>
    <w:lvl w:ilvl="6">
      <w:start w:val="1"/>
      <w:numFmt w:val="bullet"/>
      <w:lvlText w:val=""/>
      <w:lvlJc w:val="left"/>
      <w:pPr>
        <w:ind w:left="4112" w:hanging="360"/>
      </w:pPr>
      <w:rPr>
        <w:rFonts w:ascii="Symbol" w:hAnsi="Symbol" w:hint="default"/>
      </w:rPr>
    </w:lvl>
    <w:lvl w:ilvl="7">
      <w:start w:val="1"/>
      <w:numFmt w:val="bullet"/>
      <w:lvlText w:val="o"/>
      <w:lvlJc w:val="left"/>
      <w:pPr>
        <w:ind w:left="4832" w:hanging="360"/>
      </w:pPr>
      <w:rPr>
        <w:rFonts w:ascii="Courier New" w:hAnsi="Courier New" w:cs="Courier New" w:hint="default"/>
      </w:rPr>
    </w:lvl>
    <w:lvl w:ilvl="8">
      <w:start w:val="1"/>
      <w:numFmt w:val="bullet"/>
      <w:lvlText w:val=""/>
      <w:lvlJc w:val="left"/>
      <w:pPr>
        <w:ind w:left="5552" w:hanging="360"/>
      </w:pPr>
      <w:rPr>
        <w:rFonts w:ascii="Wingdings" w:hAnsi="Wingdings" w:hint="default"/>
      </w:rPr>
    </w:lvl>
  </w:abstractNum>
  <w:abstractNum w:abstractNumId="11" w15:restartNumberingAfterBreak="0">
    <w:nsid w:val="2BBC02BD"/>
    <w:multiLevelType w:val="hybridMultilevel"/>
    <w:tmpl w:val="9BD8258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2" w15:restartNumberingAfterBreak="0">
    <w:nsid w:val="2DBC4971"/>
    <w:multiLevelType w:val="hybridMultilevel"/>
    <w:tmpl w:val="3472739A"/>
    <w:lvl w:ilvl="0" w:tplc="ECC867BC">
      <w:start w:val="1"/>
      <w:numFmt w:val="lowerRoman"/>
      <w:lvlText w:val="(%1)"/>
      <w:lvlJc w:val="left"/>
      <w:pPr>
        <w:ind w:left="1004" w:hanging="72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3" w15:restartNumberingAfterBreak="0">
    <w:nsid w:val="3513539F"/>
    <w:multiLevelType w:val="multilevel"/>
    <w:tmpl w:val="2746108E"/>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DAF0947"/>
    <w:multiLevelType w:val="hybridMultilevel"/>
    <w:tmpl w:val="113EEEB4"/>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15:restartNumberingAfterBreak="0">
    <w:nsid w:val="4F0C570C"/>
    <w:multiLevelType w:val="multilevel"/>
    <w:tmpl w:val="1D9C3010"/>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16" w15:restartNumberingAfterBreak="0">
    <w:nsid w:val="56CF00BF"/>
    <w:multiLevelType w:val="multilevel"/>
    <w:tmpl w:val="A58EB20C"/>
    <w:lvl w:ilvl="0">
      <w:start w:val="59"/>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596B29CA"/>
    <w:multiLevelType w:val="hybridMultilevel"/>
    <w:tmpl w:val="C9B26DDE"/>
    <w:lvl w:ilvl="0" w:tplc="3B661562">
      <w:start w:val="1"/>
      <w:numFmt w:val="bullet"/>
      <w:lvlText w:val="•"/>
      <w:lvlJc w:val="left"/>
      <w:pPr>
        <w:tabs>
          <w:tab w:val="num" w:pos="720"/>
        </w:tabs>
        <w:ind w:left="720" w:hanging="360"/>
      </w:pPr>
      <w:rPr>
        <w:rFonts w:ascii="Times New Roman" w:hAnsi="Times New Roman" w:hint="default"/>
      </w:rPr>
    </w:lvl>
    <w:lvl w:ilvl="1" w:tplc="A7A02040" w:tentative="1">
      <w:start w:val="1"/>
      <w:numFmt w:val="bullet"/>
      <w:lvlText w:val="•"/>
      <w:lvlJc w:val="left"/>
      <w:pPr>
        <w:tabs>
          <w:tab w:val="num" w:pos="1440"/>
        </w:tabs>
        <w:ind w:left="1440" w:hanging="360"/>
      </w:pPr>
      <w:rPr>
        <w:rFonts w:ascii="Times New Roman" w:hAnsi="Times New Roman" w:hint="default"/>
      </w:rPr>
    </w:lvl>
    <w:lvl w:ilvl="2" w:tplc="9AAC5BE0" w:tentative="1">
      <w:start w:val="1"/>
      <w:numFmt w:val="bullet"/>
      <w:lvlText w:val="•"/>
      <w:lvlJc w:val="left"/>
      <w:pPr>
        <w:tabs>
          <w:tab w:val="num" w:pos="2160"/>
        </w:tabs>
        <w:ind w:left="2160" w:hanging="360"/>
      </w:pPr>
      <w:rPr>
        <w:rFonts w:ascii="Times New Roman" w:hAnsi="Times New Roman" w:hint="default"/>
      </w:rPr>
    </w:lvl>
    <w:lvl w:ilvl="3" w:tplc="38B4E3E8" w:tentative="1">
      <w:start w:val="1"/>
      <w:numFmt w:val="bullet"/>
      <w:lvlText w:val="•"/>
      <w:lvlJc w:val="left"/>
      <w:pPr>
        <w:tabs>
          <w:tab w:val="num" w:pos="2880"/>
        </w:tabs>
        <w:ind w:left="2880" w:hanging="360"/>
      </w:pPr>
      <w:rPr>
        <w:rFonts w:ascii="Times New Roman" w:hAnsi="Times New Roman" w:hint="default"/>
      </w:rPr>
    </w:lvl>
    <w:lvl w:ilvl="4" w:tplc="BBC64EE6" w:tentative="1">
      <w:start w:val="1"/>
      <w:numFmt w:val="bullet"/>
      <w:lvlText w:val="•"/>
      <w:lvlJc w:val="left"/>
      <w:pPr>
        <w:tabs>
          <w:tab w:val="num" w:pos="3600"/>
        </w:tabs>
        <w:ind w:left="3600" w:hanging="360"/>
      </w:pPr>
      <w:rPr>
        <w:rFonts w:ascii="Times New Roman" w:hAnsi="Times New Roman" w:hint="default"/>
      </w:rPr>
    </w:lvl>
    <w:lvl w:ilvl="5" w:tplc="4ECE8A86" w:tentative="1">
      <w:start w:val="1"/>
      <w:numFmt w:val="bullet"/>
      <w:lvlText w:val="•"/>
      <w:lvlJc w:val="left"/>
      <w:pPr>
        <w:tabs>
          <w:tab w:val="num" w:pos="4320"/>
        </w:tabs>
        <w:ind w:left="4320" w:hanging="360"/>
      </w:pPr>
      <w:rPr>
        <w:rFonts w:ascii="Times New Roman" w:hAnsi="Times New Roman" w:hint="default"/>
      </w:rPr>
    </w:lvl>
    <w:lvl w:ilvl="6" w:tplc="C72C6FCC" w:tentative="1">
      <w:start w:val="1"/>
      <w:numFmt w:val="bullet"/>
      <w:lvlText w:val="•"/>
      <w:lvlJc w:val="left"/>
      <w:pPr>
        <w:tabs>
          <w:tab w:val="num" w:pos="5040"/>
        </w:tabs>
        <w:ind w:left="5040" w:hanging="360"/>
      </w:pPr>
      <w:rPr>
        <w:rFonts w:ascii="Times New Roman" w:hAnsi="Times New Roman" w:hint="default"/>
      </w:rPr>
    </w:lvl>
    <w:lvl w:ilvl="7" w:tplc="7CBE0F44" w:tentative="1">
      <w:start w:val="1"/>
      <w:numFmt w:val="bullet"/>
      <w:lvlText w:val="•"/>
      <w:lvlJc w:val="left"/>
      <w:pPr>
        <w:tabs>
          <w:tab w:val="num" w:pos="5760"/>
        </w:tabs>
        <w:ind w:left="5760" w:hanging="360"/>
      </w:pPr>
      <w:rPr>
        <w:rFonts w:ascii="Times New Roman" w:hAnsi="Times New Roman" w:hint="default"/>
      </w:rPr>
    </w:lvl>
    <w:lvl w:ilvl="8" w:tplc="01A80C9A"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5A024BA6"/>
    <w:multiLevelType w:val="multilevel"/>
    <w:tmpl w:val="DBF86BE4"/>
    <w:lvl w:ilvl="0">
      <w:start w:val="1"/>
      <w:numFmt w:val="decimal"/>
      <w:lvlText w:val="%1."/>
      <w:lvlJc w:val="left"/>
      <w:pPr>
        <w:ind w:left="425" w:hanging="425"/>
      </w:pPr>
      <w:rPr>
        <w:rFonts w:hint="default"/>
      </w:rPr>
    </w:lvl>
    <w:lvl w:ilvl="1">
      <w:start w:val="1"/>
      <w:numFmt w:val="decimal"/>
      <w:lvlText w:val="%1.%2."/>
      <w:lvlJc w:val="left"/>
      <w:pPr>
        <w:ind w:left="964" w:hanging="539"/>
      </w:pPr>
      <w:rPr>
        <w:rFonts w:hint="default"/>
      </w:rPr>
    </w:lvl>
    <w:lvl w:ilvl="2">
      <w:start w:val="1"/>
      <w:numFmt w:val="decimal"/>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75079"/>
    <w:multiLevelType w:val="multilevel"/>
    <w:tmpl w:val="DCAEBE10"/>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F2794A"/>
    <w:multiLevelType w:val="hybridMultilevel"/>
    <w:tmpl w:val="9AD8C7DA"/>
    <w:lvl w:ilvl="0" w:tplc="0809001B">
      <w:start w:val="1"/>
      <w:numFmt w:val="lowerRoman"/>
      <w:lvlText w:val="%1."/>
      <w:lvlJc w:val="righ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3" w15:restartNumberingAfterBreak="0">
    <w:nsid w:val="7DB322BD"/>
    <w:multiLevelType w:val="hybridMultilevel"/>
    <w:tmpl w:val="D674CFF4"/>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16cid:durableId="1641157025">
    <w:abstractNumId w:val="1"/>
  </w:num>
  <w:num w:numId="2" w16cid:durableId="1127704786">
    <w:abstractNumId w:val="4"/>
  </w:num>
  <w:num w:numId="3" w16cid:durableId="732048940">
    <w:abstractNumId w:val="6"/>
  </w:num>
  <w:num w:numId="4" w16cid:durableId="1037895269">
    <w:abstractNumId w:val="18"/>
  </w:num>
  <w:num w:numId="5" w16cid:durableId="819469482">
    <w:abstractNumId w:val="10"/>
  </w:num>
  <w:num w:numId="6" w16cid:durableId="1481312461">
    <w:abstractNumId w:val="19"/>
  </w:num>
  <w:num w:numId="7" w16cid:durableId="999773594">
    <w:abstractNumId w:val="15"/>
  </w:num>
  <w:num w:numId="8" w16cid:durableId="1688478774">
    <w:abstractNumId w:val="21"/>
  </w:num>
  <w:num w:numId="9" w16cid:durableId="1878152457">
    <w:abstractNumId w:val="18"/>
    <w:lvlOverride w:ilvl="0">
      <w:lvl w:ilvl="0">
        <w:start w:val="1"/>
        <w:numFmt w:val="decimal"/>
        <w:lvlText w:val="%1."/>
        <w:lvlJc w:val="left"/>
        <w:pPr>
          <w:ind w:left="425" w:hanging="425"/>
        </w:pPr>
        <w:rPr>
          <w:rFonts w:hint="default"/>
        </w:rPr>
      </w:lvl>
    </w:lvlOverride>
    <w:lvlOverride w:ilvl="1">
      <w:lvl w:ilvl="1">
        <w:start w:val="1"/>
        <w:numFmt w:val="decimal"/>
        <w:lvlText w:val="%1.%2."/>
        <w:lvlJc w:val="left"/>
        <w:pPr>
          <w:ind w:left="964" w:hanging="539"/>
        </w:pPr>
        <w:rPr>
          <w:rFonts w:hint="default"/>
        </w:rPr>
      </w:lvl>
    </w:lvlOverride>
    <w:lvlOverride w:ilvl="2">
      <w:lvl w:ilvl="2">
        <w:start w:val="1"/>
        <w:numFmt w:val="decimal"/>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2049144133">
    <w:abstractNumId w:val="0"/>
  </w:num>
  <w:num w:numId="11" w16cid:durableId="148667998">
    <w:abstractNumId w:val="13"/>
  </w:num>
  <w:num w:numId="12" w16cid:durableId="214095433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2117234">
    <w:abstractNumId w:val="5"/>
  </w:num>
  <w:num w:numId="14" w16cid:durableId="1984044123">
    <w:abstractNumId w:val="2"/>
  </w:num>
  <w:num w:numId="15" w16cid:durableId="871922737">
    <w:abstractNumId w:val="8"/>
  </w:num>
  <w:num w:numId="16" w16cid:durableId="1426462563">
    <w:abstractNumId w:val="22"/>
  </w:num>
  <w:num w:numId="17" w16cid:durableId="410976955">
    <w:abstractNumId w:val="12"/>
  </w:num>
  <w:num w:numId="18" w16cid:durableId="114099866">
    <w:abstractNumId w:val="23"/>
  </w:num>
  <w:num w:numId="19" w16cid:durableId="637494191">
    <w:abstractNumId w:val="3"/>
  </w:num>
  <w:num w:numId="20" w16cid:durableId="1608345049">
    <w:abstractNumId w:val="17"/>
  </w:num>
  <w:num w:numId="21" w16cid:durableId="1302423498">
    <w:abstractNumId w:val="9"/>
  </w:num>
  <w:num w:numId="22" w16cid:durableId="792331815">
    <w:abstractNumId w:val="16"/>
  </w:num>
  <w:num w:numId="23" w16cid:durableId="924532304">
    <w:abstractNumId w:val="20"/>
  </w:num>
  <w:num w:numId="24" w16cid:durableId="1903248016">
    <w:abstractNumId w:val="14"/>
  </w:num>
  <w:num w:numId="25" w16cid:durableId="2131244706">
    <w:abstractNumId w:val="7"/>
  </w:num>
  <w:num w:numId="26" w16cid:durableId="1305115393">
    <w:abstractNumId w:val="11"/>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njamin Matthew Clarsen">
    <w15:presenceInfo w15:providerId="AD" w15:userId="S::benjaminc@nih.no::035a55e3-2439-41eb-9d9a-111b4c3c2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1"/>
  <w:activeWritingStyle w:appName="MSWord" w:lang="fr-CH" w:vendorID="64" w:dllVersion="6" w:nlCheck="1" w:checkStyle="1"/>
  <w:activeWritingStyle w:appName="MSWord" w:lang="en-GB" w:vendorID="64" w:dllVersion="0" w:nlCheck="1" w:checkStyle="0"/>
  <w:activeWritingStyle w:appName="MSWord" w:lang="en-US" w:vendorID="64" w:dllVersion="0" w:nlCheck="1" w:checkStyle="0"/>
  <w:activeWritingStyle w:appName="MSWord" w:lang="de-CH" w:vendorID="64" w:dllVersion="0" w:nlCheck="1" w:checkStyle="0"/>
  <w:activeWritingStyle w:appName="MSWord" w:lang="da-DK" w:vendorID="64" w:dllVersion="0" w:nlCheck="1" w:checkStyle="0"/>
  <w:activeWritingStyle w:appName="MSWord" w:lang="fr-FR" w:vendorID="64" w:dllVersion="0" w:nlCheck="1" w:checkStyle="0"/>
  <w:activeWritingStyle w:appName="MSWord" w:lang="fr-CH" w:vendorID="64" w:dllVersion="0" w:nlCheck="1" w:checkStyle="0"/>
  <w:activeWritingStyle w:appName="MSWord" w:lang="es-ES" w:vendorID="64" w:dllVersion="0" w:nlCheck="1" w:checkStyle="0"/>
  <w:proofState w:spelling="clean" w:grammar="clean"/>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73C"/>
    <w:rsid w:val="0000001D"/>
    <w:rsid w:val="00002556"/>
    <w:rsid w:val="000029DA"/>
    <w:rsid w:val="0000559B"/>
    <w:rsid w:val="00005A88"/>
    <w:rsid w:val="00011779"/>
    <w:rsid w:val="00013891"/>
    <w:rsid w:val="000150E7"/>
    <w:rsid w:val="00016324"/>
    <w:rsid w:val="00017CEA"/>
    <w:rsid w:val="00024AB9"/>
    <w:rsid w:val="00027224"/>
    <w:rsid w:val="000350FD"/>
    <w:rsid w:val="00042B80"/>
    <w:rsid w:val="00045014"/>
    <w:rsid w:val="00053A1E"/>
    <w:rsid w:val="000562C6"/>
    <w:rsid w:val="00057F4D"/>
    <w:rsid w:val="00063C0B"/>
    <w:rsid w:val="00064B9E"/>
    <w:rsid w:val="000650FA"/>
    <w:rsid w:val="00072D2E"/>
    <w:rsid w:val="000731AC"/>
    <w:rsid w:val="0007324C"/>
    <w:rsid w:val="00075984"/>
    <w:rsid w:val="00093D68"/>
    <w:rsid w:val="00095F0A"/>
    <w:rsid w:val="000966D4"/>
    <w:rsid w:val="000A30C3"/>
    <w:rsid w:val="000A45C6"/>
    <w:rsid w:val="000B07A2"/>
    <w:rsid w:val="000B334B"/>
    <w:rsid w:val="000B4B9A"/>
    <w:rsid w:val="000B52BA"/>
    <w:rsid w:val="000B65C9"/>
    <w:rsid w:val="000C5E51"/>
    <w:rsid w:val="000C7B62"/>
    <w:rsid w:val="000D3741"/>
    <w:rsid w:val="000D4A00"/>
    <w:rsid w:val="000D64DA"/>
    <w:rsid w:val="000E01AB"/>
    <w:rsid w:val="000E48D5"/>
    <w:rsid w:val="000E507C"/>
    <w:rsid w:val="000E6BBF"/>
    <w:rsid w:val="000F2F8D"/>
    <w:rsid w:val="000F6E4D"/>
    <w:rsid w:val="00102038"/>
    <w:rsid w:val="00116F52"/>
    <w:rsid w:val="00117A08"/>
    <w:rsid w:val="00122566"/>
    <w:rsid w:val="00124890"/>
    <w:rsid w:val="00135455"/>
    <w:rsid w:val="00137096"/>
    <w:rsid w:val="00144529"/>
    <w:rsid w:val="00151651"/>
    <w:rsid w:val="00152E3E"/>
    <w:rsid w:val="001544AD"/>
    <w:rsid w:val="00156018"/>
    <w:rsid w:val="00157D19"/>
    <w:rsid w:val="00170775"/>
    <w:rsid w:val="0017167A"/>
    <w:rsid w:val="0018156B"/>
    <w:rsid w:val="00183DD6"/>
    <w:rsid w:val="00184F1F"/>
    <w:rsid w:val="001869F0"/>
    <w:rsid w:val="00190313"/>
    <w:rsid w:val="0019317D"/>
    <w:rsid w:val="001945EC"/>
    <w:rsid w:val="001A1B9E"/>
    <w:rsid w:val="001A68C4"/>
    <w:rsid w:val="001B0196"/>
    <w:rsid w:val="001B2BF7"/>
    <w:rsid w:val="001B5EEE"/>
    <w:rsid w:val="001C18DF"/>
    <w:rsid w:val="001C1930"/>
    <w:rsid w:val="001C263E"/>
    <w:rsid w:val="001C3EE9"/>
    <w:rsid w:val="001C4332"/>
    <w:rsid w:val="001C4C87"/>
    <w:rsid w:val="001C7E31"/>
    <w:rsid w:val="001D052A"/>
    <w:rsid w:val="001D757D"/>
    <w:rsid w:val="001E10E0"/>
    <w:rsid w:val="001F0029"/>
    <w:rsid w:val="001F2F1C"/>
    <w:rsid w:val="001F3606"/>
    <w:rsid w:val="001F50B4"/>
    <w:rsid w:val="001F5310"/>
    <w:rsid w:val="001F64A1"/>
    <w:rsid w:val="0020117F"/>
    <w:rsid w:val="00201590"/>
    <w:rsid w:val="00204B63"/>
    <w:rsid w:val="00207336"/>
    <w:rsid w:val="0021348A"/>
    <w:rsid w:val="002146AE"/>
    <w:rsid w:val="0021572F"/>
    <w:rsid w:val="0022300E"/>
    <w:rsid w:val="00223AC6"/>
    <w:rsid w:val="0022611C"/>
    <w:rsid w:val="00232DD5"/>
    <w:rsid w:val="00233124"/>
    <w:rsid w:val="00236033"/>
    <w:rsid w:val="00236316"/>
    <w:rsid w:val="002419A0"/>
    <w:rsid w:val="0024709D"/>
    <w:rsid w:val="00253BAD"/>
    <w:rsid w:val="00254BB0"/>
    <w:rsid w:val="00256309"/>
    <w:rsid w:val="00256DC6"/>
    <w:rsid w:val="002578BB"/>
    <w:rsid w:val="00260F1F"/>
    <w:rsid w:val="002618B0"/>
    <w:rsid w:val="00276B5F"/>
    <w:rsid w:val="00281460"/>
    <w:rsid w:val="00282DEC"/>
    <w:rsid w:val="00293D97"/>
    <w:rsid w:val="00294176"/>
    <w:rsid w:val="00295D11"/>
    <w:rsid w:val="002960B6"/>
    <w:rsid w:val="002A21A8"/>
    <w:rsid w:val="002A4FC5"/>
    <w:rsid w:val="002B0711"/>
    <w:rsid w:val="002B14D0"/>
    <w:rsid w:val="002B3CDB"/>
    <w:rsid w:val="002B5F5C"/>
    <w:rsid w:val="002C5EC7"/>
    <w:rsid w:val="002D317C"/>
    <w:rsid w:val="002E0CD8"/>
    <w:rsid w:val="002E5327"/>
    <w:rsid w:val="002E794D"/>
    <w:rsid w:val="002F6DEA"/>
    <w:rsid w:val="002F752B"/>
    <w:rsid w:val="00302630"/>
    <w:rsid w:val="00303CD5"/>
    <w:rsid w:val="00305B92"/>
    <w:rsid w:val="0030676D"/>
    <w:rsid w:val="00315191"/>
    <w:rsid w:val="0031756C"/>
    <w:rsid w:val="00325AEA"/>
    <w:rsid w:val="00330B87"/>
    <w:rsid w:val="00335EA0"/>
    <w:rsid w:val="00340C50"/>
    <w:rsid w:val="00346460"/>
    <w:rsid w:val="00346519"/>
    <w:rsid w:val="00346FD9"/>
    <w:rsid w:val="00347726"/>
    <w:rsid w:val="003504BB"/>
    <w:rsid w:val="00352841"/>
    <w:rsid w:val="00354BC0"/>
    <w:rsid w:val="00360747"/>
    <w:rsid w:val="003607D0"/>
    <w:rsid w:val="0036225F"/>
    <w:rsid w:val="00365747"/>
    <w:rsid w:val="00367E52"/>
    <w:rsid w:val="003851C5"/>
    <w:rsid w:val="00385A94"/>
    <w:rsid w:val="0039078E"/>
    <w:rsid w:val="003955A3"/>
    <w:rsid w:val="003A1326"/>
    <w:rsid w:val="003A52D3"/>
    <w:rsid w:val="003A7368"/>
    <w:rsid w:val="003B6A9B"/>
    <w:rsid w:val="003C405D"/>
    <w:rsid w:val="003C63A4"/>
    <w:rsid w:val="003C6514"/>
    <w:rsid w:val="003D43D8"/>
    <w:rsid w:val="003E3DC6"/>
    <w:rsid w:val="003E54AF"/>
    <w:rsid w:val="003F4728"/>
    <w:rsid w:val="003F6766"/>
    <w:rsid w:val="00402A1A"/>
    <w:rsid w:val="00406242"/>
    <w:rsid w:val="00406B4A"/>
    <w:rsid w:val="004130AF"/>
    <w:rsid w:val="00415F42"/>
    <w:rsid w:val="004167AA"/>
    <w:rsid w:val="00416D1B"/>
    <w:rsid w:val="004172EB"/>
    <w:rsid w:val="00420684"/>
    <w:rsid w:val="00422D6F"/>
    <w:rsid w:val="00425505"/>
    <w:rsid w:val="00426B9E"/>
    <w:rsid w:val="004347A5"/>
    <w:rsid w:val="004416A1"/>
    <w:rsid w:val="004430C8"/>
    <w:rsid w:val="0045783A"/>
    <w:rsid w:val="00465D4D"/>
    <w:rsid w:val="004662BE"/>
    <w:rsid w:val="00472AE6"/>
    <w:rsid w:val="00476187"/>
    <w:rsid w:val="00483C2A"/>
    <w:rsid w:val="004846D3"/>
    <w:rsid w:val="004856AD"/>
    <w:rsid w:val="004A3A3C"/>
    <w:rsid w:val="004A5FD0"/>
    <w:rsid w:val="004B02DC"/>
    <w:rsid w:val="004B19E1"/>
    <w:rsid w:val="004B35F5"/>
    <w:rsid w:val="004B6A13"/>
    <w:rsid w:val="004C0F15"/>
    <w:rsid w:val="004C58FC"/>
    <w:rsid w:val="004D1425"/>
    <w:rsid w:val="004D1A7A"/>
    <w:rsid w:val="004D1C7F"/>
    <w:rsid w:val="004D452F"/>
    <w:rsid w:val="004D4816"/>
    <w:rsid w:val="004D520B"/>
    <w:rsid w:val="004D6529"/>
    <w:rsid w:val="004D7564"/>
    <w:rsid w:val="004E17C6"/>
    <w:rsid w:val="004E28CC"/>
    <w:rsid w:val="004E32FD"/>
    <w:rsid w:val="004E341F"/>
    <w:rsid w:val="004E3962"/>
    <w:rsid w:val="004E3E41"/>
    <w:rsid w:val="004E5A45"/>
    <w:rsid w:val="004F2CFD"/>
    <w:rsid w:val="004F64E9"/>
    <w:rsid w:val="0050138B"/>
    <w:rsid w:val="00502060"/>
    <w:rsid w:val="00510756"/>
    <w:rsid w:val="00516969"/>
    <w:rsid w:val="005233AD"/>
    <w:rsid w:val="005279BB"/>
    <w:rsid w:val="00527E12"/>
    <w:rsid w:val="005362FC"/>
    <w:rsid w:val="0053670D"/>
    <w:rsid w:val="00541D49"/>
    <w:rsid w:val="005515DD"/>
    <w:rsid w:val="005540CC"/>
    <w:rsid w:val="00562204"/>
    <w:rsid w:val="00564374"/>
    <w:rsid w:val="00566846"/>
    <w:rsid w:val="00580CDD"/>
    <w:rsid w:val="00581CF9"/>
    <w:rsid w:val="00585070"/>
    <w:rsid w:val="00585E5E"/>
    <w:rsid w:val="005904F4"/>
    <w:rsid w:val="005929CC"/>
    <w:rsid w:val="00592FA8"/>
    <w:rsid w:val="00594387"/>
    <w:rsid w:val="00594492"/>
    <w:rsid w:val="0059538E"/>
    <w:rsid w:val="00596873"/>
    <w:rsid w:val="005A3EC8"/>
    <w:rsid w:val="005A5942"/>
    <w:rsid w:val="005A6290"/>
    <w:rsid w:val="005B1C12"/>
    <w:rsid w:val="005B220C"/>
    <w:rsid w:val="005C0EB2"/>
    <w:rsid w:val="005C2B7F"/>
    <w:rsid w:val="005C73C8"/>
    <w:rsid w:val="005D102D"/>
    <w:rsid w:val="005D28EB"/>
    <w:rsid w:val="005D298D"/>
    <w:rsid w:val="005E5EBB"/>
    <w:rsid w:val="005F11FE"/>
    <w:rsid w:val="005F2994"/>
    <w:rsid w:val="005F4360"/>
    <w:rsid w:val="005F4859"/>
    <w:rsid w:val="00601008"/>
    <w:rsid w:val="00601463"/>
    <w:rsid w:val="0060410E"/>
    <w:rsid w:val="00604EE3"/>
    <w:rsid w:val="00611A62"/>
    <w:rsid w:val="00611C11"/>
    <w:rsid w:val="0061420D"/>
    <w:rsid w:val="00614CD6"/>
    <w:rsid w:val="00615251"/>
    <w:rsid w:val="006156AC"/>
    <w:rsid w:val="00620D0C"/>
    <w:rsid w:val="00622391"/>
    <w:rsid w:val="006230BD"/>
    <w:rsid w:val="006242CA"/>
    <w:rsid w:val="00635EC1"/>
    <w:rsid w:val="00643131"/>
    <w:rsid w:val="0064658E"/>
    <w:rsid w:val="006538E9"/>
    <w:rsid w:val="00656619"/>
    <w:rsid w:val="00657B74"/>
    <w:rsid w:val="006603D0"/>
    <w:rsid w:val="006638B8"/>
    <w:rsid w:val="0066423E"/>
    <w:rsid w:val="00665FA6"/>
    <w:rsid w:val="00666148"/>
    <w:rsid w:val="006673BD"/>
    <w:rsid w:val="00667D62"/>
    <w:rsid w:val="0067236C"/>
    <w:rsid w:val="0067531F"/>
    <w:rsid w:val="00677054"/>
    <w:rsid w:val="00681656"/>
    <w:rsid w:val="00681E3B"/>
    <w:rsid w:val="006840A2"/>
    <w:rsid w:val="00684483"/>
    <w:rsid w:val="0069075C"/>
    <w:rsid w:val="00695793"/>
    <w:rsid w:val="00695FBB"/>
    <w:rsid w:val="006A0368"/>
    <w:rsid w:val="006A170B"/>
    <w:rsid w:val="006A177C"/>
    <w:rsid w:val="006A2498"/>
    <w:rsid w:val="006A658F"/>
    <w:rsid w:val="006B0C3F"/>
    <w:rsid w:val="006B1374"/>
    <w:rsid w:val="006B47A5"/>
    <w:rsid w:val="006C30A5"/>
    <w:rsid w:val="006C5777"/>
    <w:rsid w:val="006C6753"/>
    <w:rsid w:val="006C72E4"/>
    <w:rsid w:val="006D2D06"/>
    <w:rsid w:val="006D57EE"/>
    <w:rsid w:val="006D5DAE"/>
    <w:rsid w:val="006D7432"/>
    <w:rsid w:val="006E22A7"/>
    <w:rsid w:val="006E76F9"/>
    <w:rsid w:val="006F1090"/>
    <w:rsid w:val="006F188E"/>
    <w:rsid w:val="006F3077"/>
    <w:rsid w:val="006F7E1A"/>
    <w:rsid w:val="00705379"/>
    <w:rsid w:val="00707CD0"/>
    <w:rsid w:val="0071059F"/>
    <w:rsid w:val="00711FBC"/>
    <w:rsid w:val="00714786"/>
    <w:rsid w:val="0072249D"/>
    <w:rsid w:val="00723988"/>
    <w:rsid w:val="00725597"/>
    <w:rsid w:val="007271F7"/>
    <w:rsid w:val="00735FB5"/>
    <w:rsid w:val="00751238"/>
    <w:rsid w:val="0075385D"/>
    <w:rsid w:val="007606E8"/>
    <w:rsid w:val="00762402"/>
    <w:rsid w:val="00763F41"/>
    <w:rsid w:val="007716D4"/>
    <w:rsid w:val="007739C0"/>
    <w:rsid w:val="0077509B"/>
    <w:rsid w:val="00775F8B"/>
    <w:rsid w:val="0078136A"/>
    <w:rsid w:val="00781FDE"/>
    <w:rsid w:val="007866B6"/>
    <w:rsid w:val="007868B0"/>
    <w:rsid w:val="007869BE"/>
    <w:rsid w:val="00786ADE"/>
    <w:rsid w:val="00794D20"/>
    <w:rsid w:val="007A17CD"/>
    <w:rsid w:val="007A7DA1"/>
    <w:rsid w:val="007B0B61"/>
    <w:rsid w:val="007B505B"/>
    <w:rsid w:val="007D028C"/>
    <w:rsid w:val="007D2E2A"/>
    <w:rsid w:val="007D2E8B"/>
    <w:rsid w:val="007E2FB6"/>
    <w:rsid w:val="007E64F5"/>
    <w:rsid w:val="007E7503"/>
    <w:rsid w:val="007F3556"/>
    <w:rsid w:val="007F6115"/>
    <w:rsid w:val="0080198D"/>
    <w:rsid w:val="00803EE8"/>
    <w:rsid w:val="0080470A"/>
    <w:rsid w:val="0080645B"/>
    <w:rsid w:val="0081191A"/>
    <w:rsid w:val="00815804"/>
    <w:rsid w:val="008201C7"/>
    <w:rsid w:val="00821472"/>
    <w:rsid w:val="00823702"/>
    <w:rsid w:val="00824BD0"/>
    <w:rsid w:val="00824F2A"/>
    <w:rsid w:val="008267BD"/>
    <w:rsid w:val="00827611"/>
    <w:rsid w:val="00842704"/>
    <w:rsid w:val="008547B1"/>
    <w:rsid w:val="00857928"/>
    <w:rsid w:val="0086101F"/>
    <w:rsid w:val="00862B8E"/>
    <w:rsid w:val="00864A70"/>
    <w:rsid w:val="008661F1"/>
    <w:rsid w:val="008666B2"/>
    <w:rsid w:val="008666FF"/>
    <w:rsid w:val="00880610"/>
    <w:rsid w:val="00880ECA"/>
    <w:rsid w:val="00884E28"/>
    <w:rsid w:val="00884F77"/>
    <w:rsid w:val="008852D7"/>
    <w:rsid w:val="00886151"/>
    <w:rsid w:val="00890681"/>
    <w:rsid w:val="00891A44"/>
    <w:rsid w:val="00892DA2"/>
    <w:rsid w:val="00893986"/>
    <w:rsid w:val="008A2598"/>
    <w:rsid w:val="008B2CA2"/>
    <w:rsid w:val="008B42A5"/>
    <w:rsid w:val="008B4E9F"/>
    <w:rsid w:val="008C0BF6"/>
    <w:rsid w:val="008C0F5C"/>
    <w:rsid w:val="008C403B"/>
    <w:rsid w:val="008C4805"/>
    <w:rsid w:val="008D572A"/>
    <w:rsid w:val="008D5954"/>
    <w:rsid w:val="008D6372"/>
    <w:rsid w:val="008D77FD"/>
    <w:rsid w:val="008E2427"/>
    <w:rsid w:val="008E2DAB"/>
    <w:rsid w:val="008E780E"/>
    <w:rsid w:val="008E79E2"/>
    <w:rsid w:val="008F16ED"/>
    <w:rsid w:val="008F224E"/>
    <w:rsid w:val="008F2E1A"/>
    <w:rsid w:val="008F4A39"/>
    <w:rsid w:val="008F5AC7"/>
    <w:rsid w:val="008F6046"/>
    <w:rsid w:val="00900A06"/>
    <w:rsid w:val="00901275"/>
    <w:rsid w:val="00914343"/>
    <w:rsid w:val="00916E77"/>
    <w:rsid w:val="009200DB"/>
    <w:rsid w:val="0092411A"/>
    <w:rsid w:val="00924C6C"/>
    <w:rsid w:val="00927005"/>
    <w:rsid w:val="0092753E"/>
    <w:rsid w:val="00930CA0"/>
    <w:rsid w:val="0093375A"/>
    <w:rsid w:val="00940D1E"/>
    <w:rsid w:val="0094694B"/>
    <w:rsid w:val="0095053A"/>
    <w:rsid w:val="009532FC"/>
    <w:rsid w:val="0095457B"/>
    <w:rsid w:val="009551D2"/>
    <w:rsid w:val="00956132"/>
    <w:rsid w:val="00957211"/>
    <w:rsid w:val="0096027E"/>
    <w:rsid w:val="009670AE"/>
    <w:rsid w:val="00972BE7"/>
    <w:rsid w:val="00972F07"/>
    <w:rsid w:val="00986176"/>
    <w:rsid w:val="00987B7D"/>
    <w:rsid w:val="00992D4F"/>
    <w:rsid w:val="00994062"/>
    <w:rsid w:val="00994E3D"/>
    <w:rsid w:val="00996BB0"/>
    <w:rsid w:val="00997255"/>
    <w:rsid w:val="009A019F"/>
    <w:rsid w:val="009A5B2E"/>
    <w:rsid w:val="009B0644"/>
    <w:rsid w:val="009B590B"/>
    <w:rsid w:val="009B7D60"/>
    <w:rsid w:val="009C1FFE"/>
    <w:rsid w:val="009C4809"/>
    <w:rsid w:val="009C7ECB"/>
    <w:rsid w:val="009D2EF5"/>
    <w:rsid w:val="009D3A5E"/>
    <w:rsid w:val="009E0CE0"/>
    <w:rsid w:val="009E1253"/>
    <w:rsid w:val="009E326C"/>
    <w:rsid w:val="009E7FD8"/>
    <w:rsid w:val="009F073A"/>
    <w:rsid w:val="009F0D5C"/>
    <w:rsid w:val="009F1EC2"/>
    <w:rsid w:val="009F7B11"/>
    <w:rsid w:val="00A02862"/>
    <w:rsid w:val="00A032AA"/>
    <w:rsid w:val="00A15106"/>
    <w:rsid w:val="00A20898"/>
    <w:rsid w:val="00A21AEC"/>
    <w:rsid w:val="00A27E03"/>
    <w:rsid w:val="00A27F58"/>
    <w:rsid w:val="00A447CA"/>
    <w:rsid w:val="00A45767"/>
    <w:rsid w:val="00A45877"/>
    <w:rsid w:val="00A4615E"/>
    <w:rsid w:val="00A506AB"/>
    <w:rsid w:val="00A51BC2"/>
    <w:rsid w:val="00A542C8"/>
    <w:rsid w:val="00A549EE"/>
    <w:rsid w:val="00A628B2"/>
    <w:rsid w:val="00A6658C"/>
    <w:rsid w:val="00A67304"/>
    <w:rsid w:val="00A7303D"/>
    <w:rsid w:val="00A73C0D"/>
    <w:rsid w:val="00A773FE"/>
    <w:rsid w:val="00A81CC8"/>
    <w:rsid w:val="00A84851"/>
    <w:rsid w:val="00A86ECA"/>
    <w:rsid w:val="00A90FA3"/>
    <w:rsid w:val="00A93AD8"/>
    <w:rsid w:val="00A93DB2"/>
    <w:rsid w:val="00A93EF3"/>
    <w:rsid w:val="00A94829"/>
    <w:rsid w:val="00A94E4C"/>
    <w:rsid w:val="00A94FFA"/>
    <w:rsid w:val="00A96FF4"/>
    <w:rsid w:val="00A9789E"/>
    <w:rsid w:val="00AA111D"/>
    <w:rsid w:val="00AA1BA1"/>
    <w:rsid w:val="00AA3E0D"/>
    <w:rsid w:val="00AA7517"/>
    <w:rsid w:val="00AB6496"/>
    <w:rsid w:val="00AB6BEA"/>
    <w:rsid w:val="00AB6DE8"/>
    <w:rsid w:val="00AB7FDC"/>
    <w:rsid w:val="00AC338D"/>
    <w:rsid w:val="00AD1DB9"/>
    <w:rsid w:val="00AD6E90"/>
    <w:rsid w:val="00AD7DF6"/>
    <w:rsid w:val="00AE2027"/>
    <w:rsid w:val="00AE4546"/>
    <w:rsid w:val="00AF4997"/>
    <w:rsid w:val="00B0199F"/>
    <w:rsid w:val="00B13C54"/>
    <w:rsid w:val="00B16295"/>
    <w:rsid w:val="00B1791E"/>
    <w:rsid w:val="00B21A00"/>
    <w:rsid w:val="00B247DB"/>
    <w:rsid w:val="00B2509C"/>
    <w:rsid w:val="00B3118C"/>
    <w:rsid w:val="00B33849"/>
    <w:rsid w:val="00B351DB"/>
    <w:rsid w:val="00B35E45"/>
    <w:rsid w:val="00B42C91"/>
    <w:rsid w:val="00B454F6"/>
    <w:rsid w:val="00B533BA"/>
    <w:rsid w:val="00B56BEC"/>
    <w:rsid w:val="00B56F6F"/>
    <w:rsid w:val="00B610FC"/>
    <w:rsid w:val="00B660AA"/>
    <w:rsid w:val="00B66756"/>
    <w:rsid w:val="00B66AC8"/>
    <w:rsid w:val="00B70224"/>
    <w:rsid w:val="00B70796"/>
    <w:rsid w:val="00B76796"/>
    <w:rsid w:val="00B81457"/>
    <w:rsid w:val="00B82343"/>
    <w:rsid w:val="00B8629E"/>
    <w:rsid w:val="00B908E1"/>
    <w:rsid w:val="00B9346D"/>
    <w:rsid w:val="00B93E1B"/>
    <w:rsid w:val="00B966C8"/>
    <w:rsid w:val="00B97120"/>
    <w:rsid w:val="00BB079D"/>
    <w:rsid w:val="00BB51A0"/>
    <w:rsid w:val="00BC1AA6"/>
    <w:rsid w:val="00BC285C"/>
    <w:rsid w:val="00BC4FA6"/>
    <w:rsid w:val="00BD0007"/>
    <w:rsid w:val="00BD2B47"/>
    <w:rsid w:val="00BD4CA2"/>
    <w:rsid w:val="00BD5CF9"/>
    <w:rsid w:val="00BD6357"/>
    <w:rsid w:val="00BE3677"/>
    <w:rsid w:val="00BE45CB"/>
    <w:rsid w:val="00BF14E5"/>
    <w:rsid w:val="00BF2A8A"/>
    <w:rsid w:val="00BF4A86"/>
    <w:rsid w:val="00BF4F00"/>
    <w:rsid w:val="00C01BFB"/>
    <w:rsid w:val="00C02056"/>
    <w:rsid w:val="00C13B9D"/>
    <w:rsid w:val="00C16E42"/>
    <w:rsid w:val="00C17361"/>
    <w:rsid w:val="00C22F08"/>
    <w:rsid w:val="00C236AE"/>
    <w:rsid w:val="00C24AB7"/>
    <w:rsid w:val="00C27D9D"/>
    <w:rsid w:val="00C306CE"/>
    <w:rsid w:val="00C3473C"/>
    <w:rsid w:val="00C34A54"/>
    <w:rsid w:val="00C35705"/>
    <w:rsid w:val="00C44CEF"/>
    <w:rsid w:val="00C52482"/>
    <w:rsid w:val="00C602A4"/>
    <w:rsid w:val="00C60F64"/>
    <w:rsid w:val="00C72B4F"/>
    <w:rsid w:val="00C73433"/>
    <w:rsid w:val="00C77433"/>
    <w:rsid w:val="00C87894"/>
    <w:rsid w:val="00CA0016"/>
    <w:rsid w:val="00CA3CC0"/>
    <w:rsid w:val="00CA3DCC"/>
    <w:rsid w:val="00CA72AF"/>
    <w:rsid w:val="00CB671E"/>
    <w:rsid w:val="00CB7D83"/>
    <w:rsid w:val="00CC0F52"/>
    <w:rsid w:val="00CC7060"/>
    <w:rsid w:val="00CC7BA0"/>
    <w:rsid w:val="00CD041C"/>
    <w:rsid w:val="00CD06C1"/>
    <w:rsid w:val="00CD212B"/>
    <w:rsid w:val="00CD29DD"/>
    <w:rsid w:val="00CD31C7"/>
    <w:rsid w:val="00CE0E99"/>
    <w:rsid w:val="00CE43E4"/>
    <w:rsid w:val="00CE5257"/>
    <w:rsid w:val="00CE7DA9"/>
    <w:rsid w:val="00CF49B7"/>
    <w:rsid w:val="00CF5357"/>
    <w:rsid w:val="00CF7544"/>
    <w:rsid w:val="00D00453"/>
    <w:rsid w:val="00D03DA3"/>
    <w:rsid w:val="00D05729"/>
    <w:rsid w:val="00D05CFB"/>
    <w:rsid w:val="00D06677"/>
    <w:rsid w:val="00D23DA0"/>
    <w:rsid w:val="00D2530B"/>
    <w:rsid w:val="00D2552E"/>
    <w:rsid w:val="00D26ED9"/>
    <w:rsid w:val="00D26FD8"/>
    <w:rsid w:val="00D31227"/>
    <w:rsid w:val="00D319D3"/>
    <w:rsid w:val="00D40086"/>
    <w:rsid w:val="00D4155C"/>
    <w:rsid w:val="00D4558F"/>
    <w:rsid w:val="00D45818"/>
    <w:rsid w:val="00D502F5"/>
    <w:rsid w:val="00D5075B"/>
    <w:rsid w:val="00D6224D"/>
    <w:rsid w:val="00D63698"/>
    <w:rsid w:val="00D645F4"/>
    <w:rsid w:val="00D64AB0"/>
    <w:rsid w:val="00D65848"/>
    <w:rsid w:val="00D70897"/>
    <w:rsid w:val="00D73FB0"/>
    <w:rsid w:val="00D74B8D"/>
    <w:rsid w:val="00D76D6A"/>
    <w:rsid w:val="00D77E55"/>
    <w:rsid w:val="00D82F05"/>
    <w:rsid w:val="00D84919"/>
    <w:rsid w:val="00D958B8"/>
    <w:rsid w:val="00D96D3C"/>
    <w:rsid w:val="00D9772D"/>
    <w:rsid w:val="00DA1F08"/>
    <w:rsid w:val="00DA3106"/>
    <w:rsid w:val="00DA4550"/>
    <w:rsid w:val="00DA4E1E"/>
    <w:rsid w:val="00DA6882"/>
    <w:rsid w:val="00DB6C45"/>
    <w:rsid w:val="00DB79BA"/>
    <w:rsid w:val="00DC1A38"/>
    <w:rsid w:val="00DC33D0"/>
    <w:rsid w:val="00DC3FAC"/>
    <w:rsid w:val="00DC5B8A"/>
    <w:rsid w:val="00DD1A3F"/>
    <w:rsid w:val="00DD6284"/>
    <w:rsid w:val="00DD7086"/>
    <w:rsid w:val="00DE6E74"/>
    <w:rsid w:val="00DE701A"/>
    <w:rsid w:val="00DE7763"/>
    <w:rsid w:val="00DF2703"/>
    <w:rsid w:val="00DF2E02"/>
    <w:rsid w:val="00DF5479"/>
    <w:rsid w:val="00DF5FC8"/>
    <w:rsid w:val="00E002EF"/>
    <w:rsid w:val="00E012F6"/>
    <w:rsid w:val="00E0142B"/>
    <w:rsid w:val="00E01D8C"/>
    <w:rsid w:val="00E03974"/>
    <w:rsid w:val="00E03B38"/>
    <w:rsid w:val="00E0530F"/>
    <w:rsid w:val="00E05FB6"/>
    <w:rsid w:val="00E103F7"/>
    <w:rsid w:val="00E16685"/>
    <w:rsid w:val="00E17029"/>
    <w:rsid w:val="00E17E2B"/>
    <w:rsid w:val="00E21588"/>
    <w:rsid w:val="00E238FC"/>
    <w:rsid w:val="00E3264B"/>
    <w:rsid w:val="00E351E3"/>
    <w:rsid w:val="00E3720F"/>
    <w:rsid w:val="00E3761C"/>
    <w:rsid w:val="00E41D9B"/>
    <w:rsid w:val="00E54FA4"/>
    <w:rsid w:val="00E557A3"/>
    <w:rsid w:val="00E603E9"/>
    <w:rsid w:val="00E61725"/>
    <w:rsid w:val="00E617D6"/>
    <w:rsid w:val="00E62BB7"/>
    <w:rsid w:val="00E634B0"/>
    <w:rsid w:val="00E73464"/>
    <w:rsid w:val="00E75A4D"/>
    <w:rsid w:val="00E82067"/>
    <w:rsid w:val="00E82D78"/>
    <w:rsid w:val="00E82E9A"/>
    <w:rsid w:val="00E87F38"/>
    <w:rsid w:val="00E90EA0"/>
    <w:rsid w:val="00E91137"/>
    <w:rsid w:val="00E92D2F"/>
    <w:rsid w:val="00E942D8"/>
    <w:rsid w:val="00E94421"/>
    <w:rsid w:val="00EA3F03"/>
    <w:rsid w:val="00EA4D80"/>
    <w:rsid w:val="00EA7B4E"/>
    <w:rsid w:val="00EB562B"/>
    <w:rsid w:val="00EC3DCD"/>
    <w:rsid w:val="00EC615F"/>
    <w:rsid w:val="00EC758E"/>
    <w:rsid w:val="00ED08A8"/>
    <w:rsid w:val="00ED1E87"/>
    <w:rsid w:val="00ED7F50"/>
    <w:rsid w:val="00EE5AE6"/>
    <w:rsid w:val="00EE5B2D"/>
    <w:rsid w:val="00EF0954"/>
    <w:rsid w:val="00EF1AF3"/>
    <w:rsid w:val="00EF774C"/>
    <w:rsid w:val="00F00302"/>
    <w:rsid w:val="00F02217"/>
    <w:rsid w:val="00F02EA7"/>
    <w:rsid w:val="00F05CEE"/>
    <w:rsid w:val="00F06B34"/>
    <w:rsid w:val="00F11C56"/>
    <w:rsid w:val="00F15C41"/>
    <w:rsid w:val="00F1615E"/>
    <w:rsid w:val="00F17E02"/>
    <w:rsid w:val="00F30414"/>
    <w:rsid w:val="00F3055A"/>
    <w:rsid w:val="00F32E47"/>
    <w:rsid w:val="00F37357"/>
    <w:rsid w:val="00F41458"/>
    <w:rsid w:val="00F42A90"/>
    <w:rsid w:val="00F45787"/>
    <w:rsid w:val="00F52AB1"/>
    <w:rsid w:val="00F6159E"/>
    <w:rsid w:val="00F65E90"/>
    <w:rsid w:val="00F700DE"/>
    <w:rsid w:val="00F73071"/>
    <w:rsid w:val="00F77608"/>
    <w:rsid w:val="00F80706"/>
    <w:rsid w:val="00F825DB"/>
    <w:rsid w:val="00F85169"/>
    <w:rsid w:val="00F92A0E"/>
    <w:rsid w:val="00FA0C98"/>
    <w:rsid w:val="00FB2C10"/>
    <w:rsid w:val="00FB305B"/>
    <w:rsid w:val="00FB4375"/>
    <w:rsid w:val="00FB4DCD"/>
    <w:rsid w:val="00FB5F56"/>
    <w:rsid w:val="00FB7A23"/>
    <w:rsid w:val="00FC1647"/>
    <w:rsid w:val="00FC5097"/>
    <w:rsid w:val="00FD4F95"/>
    <w:rsid w:val="00FE124E"/>
    <w:rsid w:val="00FE43DC"/>
    <w:rsid w:val="00FE4524"/>
    <w:rsid w:val="00FE59C9"/>
    <w:rsid w:val="00FE7CF9"/>
    <w:rsid w:val="00FF1E5D"/>
    <w:rsid w:val="00FF2A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256A9E"/>
  <w15:docId w15:val="{F8132E51-DDD5-F149-A1E3-69DFBF60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lsdException w:name="index 3" w:semiHidden="1"/>
    <w:lsdException w:name="index 4" w:semiHidden="1"/>
    <w:lsdException w:name="index 5" w:semiHidden="1"/>
    <w:lsdException w:name="index 6" w:semiHidden="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99"/>
    <w:lsdException w:name="FollowedHyperlink" w:semiHidden="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qFormat="1"/>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A4615E"/>
    <w:pPr>
      <w:ind w:left="284"/>
    </w:pPr>
  </w:style>
  <w:style w:type="paragraph" w:styleId="Heading1">
    <w:name w:val="heading 1"/>
    <w:basedOn w:val="Normal"/>
    <w:next w:val="Normal"/>
    <w:uiPriority w:val="9"/>
    <w:semiHidden/>
    <w:qFormat/>
    <w:locked/>
    <w:rsid w:val="00093D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093D6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093D68"/>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single" w:sz="8" w:space="0" w:color="76AEDA" w:themeColor="accent1" w:themeTint="BF"/>
      </w:tblBorders>
    </w:tblPr>
    <w:tblStylePr w:type="firstRow">
      <w:pPr>
        <w:spacing w:before="0" w:after="0" w:line="240" w:lineRule="auto"/>
      </w:pPr>
      <w:rPr>
        <w:b/>
        <w:bCs/>
        <w:color w:val="FFFFFF" w:themeColor="background1"/>
      </w:rPr>
      <w:tblPr/>
      <w:tcPr>
        <w:tcBorders>
          <w:top w:val="single" w:sz="8"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shd w:val="clear" w:color="auto" w:fill="4994CE" w:themeFill="accent1"/>
      </w:tcPr>
    </w:tblStylePr>
    <w:tblStylePr w:type="lastRow">
      <w:pPr>
        <w:spacing w:before="0" w:after="0" w:line="240" w:lineRule="auto"/>
      </w:pPr>
      <w:rPr>
        <w:b/>
        <w:bCs/>
      </w:rPr>
      <w:tblPr/>
      <w:tcPr>
        <w:tcBorders>
          <w:top w:val="double" w:sz="6" w:space="0" w:color="76AEDA" w:themeColor="accent1" w:themeTint="BF"/>
          <w:left w:val="single" w:sz="8" w:space="0" w:color="76AEDA" w:themeColor="accent1" w:themeTint="BF"/>
          <w:bottom w:val="single" w:sz="8" w:space="0" w:color="76AEDA" w:themeColor="accent1" w:themeTint="BF"/>
          <w:right w:val="single" w:sz="8" w:space="0" w:color="76AEDA" w:themeColor="accent1" w:themeTint="BF"/>
          <w:insideH w:val="nil"/>
          <w:insideV w:val="nil"/>
        </w:tcBorders>
      </w:tcPr>
    </w:tblStylePr>
    <w:tblStylePr w:type="firstCol">
      <w:rPr>
        <w:b/>
        <w:bCs/>
      </w:rPr>
    </w:tblStylePr>
    <w:tblStylePr w:type="lastCol">
      <w:rPr>
        <w:b/>
        <w:bCs/>
      </w:rPr>
    </w:tblStylePr>
    <w:tblStylePr w:type="band1Vert">
      <w:tblPr/>
      <w:tcPr>
        <w:shd w:val="clear" w:color="auto" w:fill="D1E4F2" w:themeFill="accent1" w:themeFillTint="3F"/>
      </w:tcPr>
    </w:tblStylePr>
    <w:tblStylePr w:type="band1Horz">
      <w:tblPr/>
      <w:tcPr>
        <w:tcBorders>
          <w:insideH w:val="nil"/>
          <w:insideV w:val="nil"/>
        </w:tcBorders>
        <w:shd w:val="clear" w:color="auto" w:fill="D1E4F2"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A4615E"/>
    <w:pPr>
      <w:numPr>
        <w:ilvl w:val="2"/>
        <w:numId w:val="11"/>
      </w:numPr>
      <w:spacing w:line="264" w:lineRule="auto"/>
    </w:pPr>
    <w:rPr>
      <w:szCs w:val="16"/>
    </w:rPr>
  </w:style>
  <w:style w:type="paragraph" w:customStyle="1" w:styleId="12BodytextNumbering">
    <w:name w:val="12 Bodytext Numbering"/>
    <w:qFormat/>
    <w:rsid w:val="00A4615E"/>
    <w:pPr>
      <w:numPr>
        <w:ilvl w:val="1"/>
        <w:numId w:val="11"/>
      </w:numPr>
      <w:spacing w:line="288" w:lineRule="auto"/>
    </w:pPr>
  </w:style>
  <w:style w:type="paragraph" w:customStyle="1" w:styleId="11BodytextNumbering">
    <w:name w:val="11 Bodytext Numbering"/>
    <w:qFormat/>
    <w:rsid w:val="00A4615E"/>
    <w:pPr>
      <w:numPr>
        <w:numId w:val="11"/>
      </w:numPr>
      <w:spacing w:line="288" w:lineRule="auto"/>
      <w:ind w:left="709"/>
    </w:pPr>
  </w:style>
  <w:style w:type="paragraph" w:customStyle="1" w:styleId="10BodytextBullets">
    <w:name w:val="10 Bodytext Bullets"/>
    <w:qFormat/>
    <w:rsid w:val="00A4615E"/>
    <w:pPr>
      <w:numPr>
        <w:ilvl w:val="2"/>
        <w:numId w:val="5"/>
      </w:numPr>
      <w:spacing w:line="264" w:lineRule="auto"/>
    </w:pPr>
  </w:style>
  <w:style w:type="paragraph" w:customStyle="1" w:styleId="09BodytextBullets">
    <w:name w:val="09 Bodytext Bullets"/>
    <w:qFormat/>
    <w:rsid w:val="00A4615E"/>
    <w:pPr>
      <w:numPr>
        <w:ilvl w:val="1"/>
        <w:numId w:val="5"/>
      </w:numPr>
      <w:spacing w:line="288" w:lineRule="auto"/>
      <w:ind w:left="850" w:hanging="425"/>
    </w:pPr>
    <w:rPr>
      <w:szCs w:val="20"/>
    </w:rPr>
  </w:style>
  <w:style w:type="paragraph" w:customStyle="1" w:styleId="08BodytextBullets">
    <w:name w:val="08 Bodytext Bullets"/>
    <w:qFormat/>
    <w:rsid w:val="00A4615E"/>
    <w:pPr>
      <w:numPr>
        <w:numId w:val="5"/>
      </w:numPr>
      <w:spacing w:line="288" w:lineRule="auto"/>
      <w:ind w:left="709"/>
    </w:p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A4615E"/>
    <w:pPr>
      <w:spacing w:before="240" w:line="288" w:lineRule="auto"/>
      <w:ind w:left="284"/>
    </w:pPr>
  </w:style>
  <w:style w:type="paragraph" w:customStyle="1" w:styleId="03TitleNumbering3">
    <w:name w:val="03 Title Numbering 3"/>
    <w:next w:val="04BodytextBlock"/>
    <w:qFormat/>
    <w:rsid w:val="00A4615E"/>
    <w:pPr>
      <w:keepNext/>
      <w:numPr>
        <w:ilvl w:val="2"/>
        <w:numId w:val="7"/>
      </w:numPr>
      <w:tabs>
        <w:tab w:val="clear" w:pos="1701"/>
      </w:tabs>
      <w:spacing w:before="240"/>
      <w:ind w:left="1135"/>
      <w:outlineLvl w:val="2"/>
    </w:pPr>
    <w:rPr>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4430C8"/>
    <w:pPr>
      <w:keepNext/>
      <w:numPr>
        <w:ilvl w:val="1"/>
        <w:numId w:val="7"/>
      </w:numPr>
      <w:spacing w:before="360"/>
      <w:ind w:left="1135"/>
      <w:outlineLvl w:val="1"/>
    </w:pPr>
    <w:rPr>
      <w:rFonts w:asciiTheme="majorHAnsi" w:hAnsiTheme="majorHAnsi"/>
      <w:b/>
      <w:color w:val="326295" w:themeColor="text2"/>
      <w:sz w:val="32"/>
      <w:szCs w:val="40"/>
    </w:rPr>
  </w:style>
  <w:style w:type="paragraph" w:customStyle="1" w:styleId="01TitleNumbering1">
    <w:name w:val="01 Title Numbering 1"/>
    <w:next w:val="04BodytextBlock"/>
    <w:qFormat/>
    <w:rsid w:val="004430C8"/>
    <w:pPr>
      <w:keepNext/>
      <w:numPr>
        <w:numId w:val="7"/>
      </w:numPr>
      <w:spacing w:before="480"/>
      <w:ind w:left="1135"/>
      <w:outlineLvl w:val="0"/>
    </w:pPr>
    <w:rPr>
      <w:rFonts w:asciiTheme="majorHAnsi" w:hAnsiTheme="majorHAnsi"/>
      <w:b/>
      <w:color w:val="326295" w:themeColor="text2"/>
      <w:sz w:val="36"/>
      <w:szCs w:val="52"/>
    </w:rPr>
  </w:style>
  <w:style w:type="paragraph" w:styleId="Signature">
    <w:name w:val="Signature"/>
    <w:basedOn w:val="Normal"/>
    <w:semiHidden/>
    <w:rsid w:val="00786ADE"/>
    <w:pPr>
      <w:ind w:left="4252"/>
    </w:pPr>
  </w:style>
  <w:style w:type="paragraph" w:customStyle="1" w:styleId="00TitlePageText">
    <w:name w:val="00 Title Page Text"/>
    <w:qFormat/>
    <w:rsid w:val="00A90FA3"/>
    <w:pPr>
      <w:spacing w:before="480"/>
      <w:ind w:left="284"/>
    </w:pPr>
    <w:rPr>
      <w:rFonts w:asciiTheme="majorHAnsi" w:hAnsiTheme="majorHAnsi"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C6514"/>
    <w:pPr>
      <w:tabs>
        <w:tab w:val="right" w:pos="9214"/>
        <w:tab w:val="right" w:pos="9979"/>
      </w:tabs>
    </w:pPr>
    <w:rPr>
      <w:rFonts w:asciiTheme="majorHAnsi" w:hAnsiTheme="majorHAnsi"/>
      <w:color w:val="326295"/>
      <w:sz w:val="16"/>
    </w:rPr>
  </w:style>
  <w:style w:type="paragraph" w:customStyle="1" w:styleId="00TitlePageSubtitle">
    <w:name w:val="00 Title Page Subtitle"/>
    <w:qFormat/>
    <w:rsid w:val="00A90FA3"/>
    <w:pPr>
      <w:spacing w:before="240"/>
      <w:ind w:left="284"/>
    </w:pPr>
    <w:rPr>
      <w:rFonts w:asciiTheme="majorHAnsi" w:hAnsiTheme="majorHAnsi"/>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326295" w:themeFill="text2"/>
      </w:tcPr>
    </w:tblStylePr>
    <w:tblStylePr w:type="lastRow">
      <w:rPr>
        <w:rFonts w:asciiTheme="minorHAnsi" w:hAnsiTheme="minorHAnsi"/>
        <w:b/>
        <w:bCs/>
        <w:color w:val="000000" w:themeColor="text1"/>
        <w:sz w:val="16"/>
      </w:rPr>
      <w:tblPr/>
      <w:tcPr>
        <w:tcBorders>
          <w:top w:val="single" w:sz="4" w:space="0" w:color="326295" w:themeColor="text2"/>
          <w:left w:val="single" w:sz="4" w:space="0" w:color="326295" w:themeColor="text2"/>
          <w:bottom w:val="single" w:sz="4" w:space="0" w:color="326295" w:themeColor="text2"/>
          <w:right w:val="single" w:sz="4" w:space="0" w:color="326295" w:themeColor="text2"/>
          <w:insideH w:val="single" w:sz="4" w:space="0" w:color="326295" w:themeColor="text2"/>
          <w:insideV w:val="single" w:sz="4" w:space="0" w:color="326295"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D0DFEF"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A90FA3"/>
    <w:pPr>
      <w:spacing w:before="240"/>
      <w:ind w:left="284"/>
    </w:pPr>
    <w:rPr>
      <w:b/>
      <w:color w:val="FFFFFF" w:themeColor="background1"/>
      <w:sz w:val="32"/>
    </w:rPr>
  </w:style>
  <w:style w:type="paragraph" w:customStyle="1" w:styleId="01Title1">
    <w:name w:val="01 Title 1"/>
    <w:basedOn w:val="01TitleNumbering1"/>
    <w:next w:val="04BodytextBlock"/>
    <w:qFormat/>
    <w:rsid w:val="00A90FA3"/>
    <w:pPr>
      <w:numPr>
        <w:numId w:val="0"/>
      </w:numPr>
      <w:ind w:left="284"/>
    </w:pPr>
  </w:style>
  <w:style w:type="paragraph" w:customStyle="1" w:styleId="02Title2">
    <w:name w:val="02 Title 2"/>
    <w:basedOn w:val="02TitleNumbering2"/>
    <w:next w:val="04BodytextBlock"/>
    <w:qFormat/>
    <w:rsid w:val="00A4615E"/>
    <w:pPr>
      <w:numPr>
        <w:ilvl w:val="0"/>
        <w:numId w:val="0"/>
      </w:numPr>
      <w:ind w:left="284"/>
    </w:pPr>
  </w:style>
  <w:style w:type="paragraph" w:customStyle="1" w:styleId="03Title3">
    <w:name w:val="03 Title 3"/>
    <w:basedOn w:val="03TitleNumbering3"/>
    <w:next w:val="04BodytextBlock"/>
    <w:qFormat/>
    <w:rsid w:val="00A4615E"/>
    <w:pPr>
      <w:numPr>
        <w:ilvl w:val="0"/>
        <w:numId w:val="0"/>
      </w:numPr>
      <w:ind w:left="284"/>
    </w:pPr>
  </w:style>
  <w:style w:type="paragraph" w:customStyle="1" w:styleId="05BodyTextTitle">
    <w:name w:val="05 BodyText Title"/>
    <w:basedOn w:val="04BodytextBlock"/>
    <w:next w:val="04BodytextBlock"/>
    <w:qFormat/>
    <w:rsid w:val="00A4615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093D68"/>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locked/>
    <w:rsid w:val="008852D7"/>
    <w:rPr>
      <w:sz w:val="16"/>
      <w:szCs w:val="16"/>
    </w:rPr>
  </w:style>
  <w:style w:type="paragraph" w:styleId="CommentText">
    <w:name w:val="annotation text"/>
    <w:basedOn w:val="Normal"/>
    <w:link w:val="CommentTextChar"/>
    <w:semiHidden/>
    <w:unhideWhenUsed/>
    <w:locked/>
    <w:rsid w:val="008852D7"/>
    <w:rPr>
      <w:sz w:val="20"/>
      <w:szCs w:val="20"/>
    </w:rPr>
  </w:style>
  <w:style w:type="character" w:customStyle="1" w:styleId="CommentTextChar">
    <w:name w:val="Comment Text Char"/>
    <w:basedOn w:val="DefaultParagraphFont"/>
    <w:link w:val="CommentText"/>
    <w:semiHidden/>
    <w:rsid w:val="008852D7"/>
    <w:rPr>
      <w:sz w:val="20"/>
      <w:szCs w:val="20"/>
    </w:rPr>
  </w:style>
  <w:style w:type="paragraph" w:styleId="CommentSubject">
    <w:name w:val="annotation subject"/>
    <w:basedOn w:val="CommentText"/>
    <w:next w:val="CommentText"/>
    <w:link w:val="CommentSubjectChar"/>
    <w:semiHidden/>
    <w:unhideWhenUsed/>
    <w:locked/>
    <w:rsid w:val="008852D7"/>
    <w:rPr>
      <w:b/>
      <w:bCs/>
    </w:rPr>
  </w:style>
  <w:style w:type="character" w:customStyle="1" w:styleId="CommentSubjectChar">
    <w:name w:val="Comment Subject Char"/>
    <w:basedOn w:val="CommentTextChar"/>
    <w:link w:val="CommentSubject"/>
    <w:semiHidden/>
    <w:rsid w:val="008852D7"/>
    <w:rPr>
      <w:b/>
      <w:bCs/>
      <w:sz w:val="20"/>
      <w:szCs w:val="20"/>
    </w:rPr>
  </w:style>
  <w:style w:type="character" w:styleId="Hyperlink">
    <w:name w:val="Hyperlink"/>
    <w:basedOn w:val="DefaultParagraphFont"/>
    <w:uiPriority w:val="99"/>
    <w:locked/>
    <w:rsid w:val="008852D7"/>
    <w:rPr>
      <w:color w:val="4994CE" w:themeColor="hyperlink"/>
      <w:u w:val="single"/>
    </w:rPr>
  </w:style>
  <w:style w:type="character" w:styleId="UnresolvedMention">
    <w:name w:val="Unresolved Mention"/>
    <w:basedOn w:val="DefaultParagraphFont"/>
    <w:uiPriority w:val="99"/>
    <w:semiHidden/>
    <w:unhideWhenUsed/>
    <w:rsid w:val="008852D7"/>
    <w:rPr>
      <w:color w:val="605E5C"/>
      <w:shd w:val="clear" w:color="auto" w:fill="E1DFDD"/>
    </w:rPr>
  </w:style>
  <w:style w:type="paragraph" w:styleId="TOCHeading">
    <w:name w:val="TOC Heading"/>
    <w:basedOn w:val="Heading1"/>
    <w:next w:val="Normal"/>
    <w:uiPriority w:val="39"/>
    <w:unhideWhenUsed/>
    <w:qFormat/>
    <w:rsid w:val="00E942D8"/>
    <w:pPr>
      <w:spacing w:line="276" w:lineRule="auto"/>
      <w:ind w:left="0"/>
      <w:outlineLvl w:val="9"/>
    </w:pPr>
    <w:rPr>
      <w:color w:val="2C6FA4" w:themeColor="accent1" w:themeShade="BF"/>
      <w:lang w:eastAsia="en-US"/>
    </w:rPr>
  </w:style>
  <w:style w:type="paragraph" w:styleId="TOC1">
    <w:name w:val="toc 1"/>
    <w:basedOn w:val="Normal"/>
    <w:next w:val="Normal"/>
    <w:autoRedefine/>
    <w:uiPriority w:val="39"/>
    <w:unhideWhenUsed/>
    <w:locked/>
    <w:rsid w:val="00E942D8"/>
    <w:pPr>
      <w:spacing w:before="360" w:after="360"/>
      <w:ind w:left="0"/>
    </w:pPr>
    <w:rPr>
      <w:rFonts w:cstheme="minorHAnsi"/>
      <w:b/>
      <w:bCs/>
      <w:caps/>
      <w:u w:val="single"/>
    </w:rPr>
  </w:style>
  <w:style w:type="paragraph" w:styleId="TOC3">
    <w:name w:val="toc 3"/>
    <w:basedOn w:val="Normal"/>
    <w:next w:val="Normal"/>
    <w:autoRedefine/>
    <w:uiPriority w:val="39"/>
    <w:unhideWhenUsed/>
    <w:locked/>
    <w:rsid w:val="00E942D8"/>
    <w:pPr>
      <w:ind w:left="0"/>
    </w:pPr>
    <w:rPr>
      <w:rFonts w:cstheme="minorHAnsi"/>
      <w:smallCaps/>
    </w:rPr>
  </w:style>
  <w:style w:type="paragraph" w:styleId="TOC2">
    <w:name w:val="toc 2"/>
    <w:basedOn w:val="Normal"/>
    <w:next w:val="Normal"/>
    <w:autoRedefine/>
    <w:uiPriority w:val="39"/>
    <w:unhideWhenUsed/>
    <w:locked/>
    <w:rsid w:val="00E942D8"/>
    <w:pPr>
      <w:ind w:left="0"/>
    </w:pPr>
    <w:rPr>
      <w:rFonts w:cstheme="minorHAnsi"/>
      <w:b/>
      <w:bCs/>
      <w:smallCaps/>
    </w:rPr>
  </w:style>
  <w:style w:type="paragraph" w:styleId="TOC4">
    <w:name w:val="toc 4"/>
    <w:basedOn w:val="Normal"/>
    <w:next w:val="Normal"/>
    <w:autoRedefine/>
    <w:semiHidden/>
    <w:unhideWhenUsed/>
    <w:locked/>
    <w:rsid w:val="00E942D8"/>
    <w:pPr>
      <w:ind w:left="0"/>
    </w:pPr>
    <w:rPr>
      <w:rFonts w:cstheme="minorHAnsi"/>
    </w:rPr>
  </w:style>
  <w:style w:type="paragraph" w:styleId="TOC5">
    <w:name w:val="toc 5"/>
    <w:basedOn w:val="Normal"/>
    <w:next w:val="Normal"/>
    <w:autoRedefine/>
    <w:semiHidden/>
    <w:unhideWhenUsed/>
    <w:locked/>
    <w:rsid w:val="00E942D8"/>
    <w:pPr>
      <w:ind w:left="0"/>
    </w:pPr>
    <w:rPr>
      <w:rFonts w:cstheme="minorHAnsi"/>
    </w:rPr>
  </w:style>
  <w:style w:type="paragraph" w:styleId="TOC6">
    <w:name w:val="toc 6"/>
    <w:basedOn w:val="Normal"/>
    <w:next w:val="Normal"/>
    <w:autoRedefine/>
    <w:semiHidden/>
    <w:unhideWhenUsed/>
    <w:locked/>
    <w:rsid w:val="00E942D8"/>
    <w:pPr>
      <w:ind w:left="0"/>
    </w:pPr>
    <w:rPr>
      <w:rFonts w:cstheme="minorHAnsi"/>
    </w:rPr>
  </w:style>
  <w:style w:type="paragraph" w:styleId="TOC7">
    <w:name w:val="toc 7"/>
    <w:basedOn w:val="Normal"/>
    <w:next w:val="Normal"/>
    <w:autoRedefine/>
    <w:semiHidden/>
    <w:unhideWhenUsed/>
    <w:locked/>
    <w:rsid w:val="00E942D8"/>
    <w:pPr>
      <w:ind w:left="0"/>
    </w:pPr>
    <w:rPr>
      <w:rFonts w:cstheme="minorHAnsi"/>
    </w:rPr>
  </w:style>
  <w:style w:type="paragraph" w:styleId="TOC8">
    <w:name w:val="toc 8"/>
    <w:basedOn w:val="Normal"/>
    <w:next w:val="Normal"/>
    <w:autoRedefine/>
    <w:semiHidden/>
    <w:unhideWhenUsed/>
    <w:locked/>
    <w:rsid w:val="00E942D8"/>
    <w:pPr>
      <w:ind w:left="0"/>
    </w:pPr>
    <w:rPr>
      <w:rFonts w:cstheme="minorHAnsi"/>
    </w:rPr>
  </w:style>
  <w:style w:type="paragraph" w:styleId="TOC9">
    <w:name w:val="toc 9"/>
    <w:basedOn w:val="Normal"/>
    <w:next w:val="Normal"/>
    <w:autoRedefine/>
    <w:semiHidden/>
    <w:unhideWhenUsed/>
    <w:locked/>
    <w:rsid w:val="00E942D8"/>
    <w:pPr>
      <w:ind w:left="0"/>
    </w:pPr>
    <w:rPr>
      <w:rFonts w:cstheme="minorHAnsi"/>
    </w:rPr>
  </w:style>
  <w:style w:type="paragraph" w:styleId="NormalWeb">
    <w:name w:val="Normal (Web)"/>
    <w:basedOn w:val="Normal"/>
    <w:uiPriority w:val="99"/>
    <w:unhideWhenUsed/>
    <w:locked/>
    <w:rsid w:val="002E0CD8"/>
    <w:pPr>
      <w:spacing w:before="100" w:beforeAutospacing="1" w:after="100" w:afterAutospacing="1"/>
      <w:ind w:left="0"/>
    </w:pPr>
    <w:rPr>
      <w:rFonts w:ascii="Times New Roman" w:eastAsia="Times New Roman" w:hAnsi="Times New Roman" w:cs="Times New Roman"/>
      <w:sz w:val="24"/>
      <w:szCs w:val="24"/>
    </w:rPr>
  </w:style>
  <w:style w:type="paragraph" w:styleId="ListParagraph">
    <w:name w:val="List Paragraph"/>
    <w:basedOn w:val="Normal"/>
    <w:uiPriority w:val="34"/>
    <w:semiHidden/>
    <w:qFormat/>
    <w:locked/>
    <w:rsid w:val="000E01AB"/>
    <w:pPr>
      <w:ind w:left="720"/>
      <w:contextualSpacing/>
    </w:pPr>
  </w:style>
  <w:style w:type="paragraph" w:styleId="Revision">
    <w:name w:val="Revision"/>
    <w:hidden/>
    <w:uiPriority w:val="99"/>
    <w:semiHidden/>
    <w:rsid w:val="00E62BB7"/>
  </w:style>
  <w:style w:type="paragraph" w:styleId="Bibliography">
    <w:name w:val="Bibliography"/>
    <w:basedOn w:val="Normal"/>
    <w:next w:val="Normal"/>
    <w:uiPriority w:val="37"/>
    <w:unhideWhenUsed/>
    <w:rsid w:val="00340C50"/>
    <w:pPr>
      <w:tabs>
        <w:tab w:val="left" w:pos="380"/>
      </w:tabs>
      <w:spacing w:line="480" w:lineRule="auto"/>
      <w:ind w:left="384" w:hanging="384"/>
    </w:pPr>
  </w:style>
  <w:style w:type="character" w:styleId="FollowedHyperlink">
    <w:name w:val="FollowedHyperlink"/>
    <w:basedOn w:val="DefaultParagraphFont"/>
    <w:semiHidden/>
    <w:locked/>
    <w:rsid w:val="009A019F"/>
    <w:rPr>
      <w:color w:val="8A1A6A" w:themeColor="followedHyperlink"/>
      <w:u w:val="single"/>
    </w:rPr>
  </w:style>
  <w:style w:type="character" w:customStyle="1" w:styleId="normaltextrun">
    <w:name w:val="normaltextrun"/>
    <w:basedOn w:val="DefaultParagraphFont"/>
    <w:rsid w:val="00C3473C"/>
  </w:style>
  <w:style w:type="character" w:customStyle="1" w:styleId="eop">
    <w:name w:val="eop"/>
    <w:basedOn w:val="DefaultParagraphFont"/>
    <w:rsid w:val="00C3473C"/>
  </w:style>
  <w:style w:type="character" w:customStyle="1" w:styleId="scxw76214227">
    <w:name w:val="scxw76214227"/>
    <w:basedOn w:val="DefaultParagraphFont"/>
    <w:rsid w:val="00C3473C"/>
  </w:style>
  <w:style w:type="character" w:styleId="PageNumber">
    <w:name w:val="page number"/>
    <w:basedOn w:val="DefaultParagraphFont"/>
    <w:semiHidden/>
    <w:unhideWhenUsed/>
    <w:locked/>
    <w:rsid w:val="00C3473C"/>
  </w:style>
  <w:style w:type="character" w:customStyle="1" w:styleId="FooterChar">
    <w:name w:val="Footer Char"/>
    <w:basedOn w:val="DefaultParagraphFont"/>
    <w:link w:val="Footer"/>
    <w:uiPriority w:val="99"/>
    <w:rsid w:val="00B93E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8400">
      <w:bodyDiv w:val="1"/>
      <w:marLeft w:val="0"/>
      <w:marRight w:val="0"/>
      <w:marTop w:val="0"/>
      <w:marBottom w:val="0"/>
      <w:divBdr>
        <w:top w:val="none" w:sz="0" w:space="0" w:color="auto"/>
        <w:left w:val="none" w:sz="0" w:space="0" w:color="auto"/>
        <w:bottom w:val="none" w:sz="0" w:space="0" w:color="auto"/>
        <w:right w:val="none" w:sz="0" w:space="0" w:color="auto"/>
      </w:divBdr>
      <w:divsChild>
        <w:div w:id="96293567">
          <w:marLeft w:val="0"/>
          <w:marRight w:val="0"/>
          <w:marTop w:val="0"/>
          <w:marBottom w:val="0"/>
          <w:divBdr>
            <w:top w:val="none" w:sz="0" w:space="0" w:color="auto"/>
            <w:left w:val="none" w:sz="0" w:space="0" w:color="auto"/>
            <w:bottom w:val="none" w:sz="0" w:space="0" w:color="auto"/>
            <w:right w:val="none" w:sz="0" w:space="0" w:color="auto"/>
          </w:divBdr>
          <w:divsChild>
            <w:div w:id="1189952606">
              <w:marLeft w:val="0"/>
              <w:marRight w:val="0"/>
              <w:marTop w:val="0"/>
              <w:marBottom w:val="0"/>
              <w:divBdr>
                <w:top w:val="none" w:sz="0" w:space="0" w:color="auto"/>
                <w:left w:val="none" w:sz="0" w:space="0" w:color="auto"/>
                <w:bottom w:val="none" w:sz="0" w:space="0" w:color="auto"/>
                <w:right w:val="none" w:sz="0" w:space="0" w:color="auto"/>
              </w:divBdr>
              <w:divsChild>
                <w:div w:id="13006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28286">
      <w:bodyDiv w:val="1"/>
      <w:marLeft w:val="0"/>
      <w:marRight w:val="0"/>
      <w:marTop w:val="0"/>
      <w:marBottom w:val="0"/>
      <w:divBdr>
        <w:top w:val="none" w:sz="0" w:space="0" w:color="auto"/>
        <w:left w:val="none" w:sz="0" w:space="0" w:color="auto"/>
        <w:bottom w:val="none" w:sz="0" w:space="0" w:color="auto"/>
        <w:right w:val="none" w:sz="0" w:space="0" w:color="auto"/>
      </w:divBdr>
      <w:divsChild>
        <w:div w:id="1884249475">
          <w:marLeft w:val="0"/>
          <w:marRight w:val="0"/>
          <w:marTop w:val="0"/>
          <w:marBottom w:val="0"/>
          <w:divBdr>
            <w:top w:val="none" w:sz="0" w:space="0" w:color="auto"/>
            <w:left w:val="none" w:sz="0" w:space="0" w:color="auto"/>
            <w:bottom w:val="none" w:sz="0" w:space="0" w:color="auto"/>
            <w:right w:val="none" w:sz="0" w:space="0" w:color="auto"/>
          </w:divBdr>
          <w:divsChild>
            <w:div w:id="1355502454">
              <w:marLeft w:val="0"/>
              <w:marRight w:val="0"/>
              <w:marTop w:val="0"/>
              <w:marBottom w:val="0"/>
              <w:divBdr>
                <w:top w:val="none" w:sz="0" w:space="0" w:color="auto"/>
                <w:left w:val="none" w:sz="0" w:space="0" w:color="auto"/>
                <w:bottom w:val="none" w:sz="0" w:space="0" w:color="auto"/>
                <w:right w:val="none" w:sz="0" w:space="0" w:color="auto"/>
              </w:divBdr>
              <w:divsChild>
                <w:div w:id="934360370">
                  <w:marLeft w:val="0"/>
                  <w:marRight w:val="0"/>
                  <w:marTop w:val="0"/>
                  <w:marBottom w:val="0"/>
                  <w:divBdr>
                    <w:top w:val="none" w:sz="0" w:space="0" w:color="auto"/>
                    <w:left w:val="none" w:sz="0" w:space="0" w:color="auto"/>
                    <w:bottom w:val="none" w:sz="0" w:space="0" w:color="auto"/>
                    <w:right w:val="none" w:sz="0" w:space="0" w:color="auto"/>
                  </w:divBdr>
                  <w:divsChild>
                    <w:div w:id="11449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9614">
      <w:bodyDiv w:val="1"/>
      <w:marLeft w:val="0"/>
      <w:marRight w:val="0"/>
      <w:marTop w:val="0"/>
      <w:marBottom w:val="0"/>
      <w:divBdr>
        <w:top w:val="none" w:sz="0" w:space="0" w:color="auto"/>
        <w:left w:val="none" w:sz="0" w:space="0" w:color="auto"/>
        <w:bottom w:val="none" w:sz="0" w:space="0" w:color="auto"/>
        <w:right w:val="none" w:sz="0" w:space="0" w:color="auto"/>
      </w:divBdr>
    </w:div>
    <w:div w:id="57946078">
      <w:bodyDiv w:val="1"/>
      <w:marLeft w:val="0"/>
      <w:marRight w:val="0"/>
      <w:marTop w:val="0"/>
      <w:marBottom w:val="0"/>
      <w:divBdr>
        <w:top w:val="none" w:sz="0" w:space="0" w:color="auto"/>
        <w:left w:val="none" w:sz="0" w:space="0" w:color="auto"/>
        <w:bottom w:val="none" w:sz="0" w:space="0" w:color="auto"/>
        <w:right w:val="none" w:sz="0" w:space="0" w:color="auto"/>
      </w:divBdr>
      <w:divsChild>
        <w:div w:id="1054232728">
          <w:marLeft w:val="0"/>
          <w:marRight w:val="0"/>
          <w:marTop w:val="0"/>
          <w:marBottom w:val="0"/>
          <w:divBdr>
            <w:top w:val="none" w:sz="0" w:space="0" w:color="auto"/>
            <w:left w:val="none" w:sz="0" w:space="0" w:color="auto"/>
            <w:bottom w:val="none" w:sz="0" w:space="0" w:color="auto"/>
            <w:right w:val="none" w:sz="0" w:space="0" w:color="auto"/>
          </w:divBdr>
          <w:divsChild>
            <w:div w:id="1006861913">
              <w:marLeft w:val="0"/>
              <w:marRight w:val="0"/>
              <w:marTop w:val="0"/>
              <w:marBottom w:val="0"/>
              <w:divBdr>
                <w:top w:val="none" w:sz="0" w:space="0" w:color="auto"/>
                <w:left w:val="none" w:sz="0" w:space="0" w:color="auto"/>
                <w:bottom w:val="none" w:sz="0" w:space="0" w:color="auto"/>
                <w:right w:val="none" w:sz="0" w:space="0" w:color="auto"/>
              </w:divBdr>
              <w:divsChild>
                <w:div w:id="9405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8013">
      <w:bodyDiv w:val="1"/>
      <w:marLeft w:val="0"/>
      <w:marRight w:val="0"/>
      <w:marTop w:val="0"/>
      <w:marBottom w:val="0"/>
      <w:divBdr>
        <w:top w:val="none" w:sz="0" w:space="0" w:color="auto"/>
        <w:left w:val="none" w:sz="0" w:space="0" w:color="auto"/>
        <w:bottom w:val="none" w:sz="0" w:space="0" w:color="auto"/>
        <w:right w:val="none" w:sz="0" w:space="0" w:color="auto"/>
      </w:divBdr>
      <w:divsChild>
        <w:div w:id="1203711883">
          <w:marLeft w:val="0"/>
          <w:marRight w:val="0"/>
          <w:marTop w:val="0"/>
          <w:marBottom w:val="0"/>
          <w:divBdr>
            <w:top w:val="none" w:sz="0" w:space="0" w:color="auto"/>
            <w:left w:val="none" w:sz="0" w:space="0" w:color="auto"/>
            <w:bottom w:val="none" w:sz="0" w:space="0" w:color="auto"/>
            <w:right w:val="none" w:sz="0" w:space="0" w:color="auto"/>
          </w:divBdr>
          <w:divsChild>
            <w:div w:id="1841383356">
              <w:marLeft w:val="0"/>
              <w:marRight w:val="0"/>
              <w:marTop w:val="0"/>
              <w:marBottom w:val="0"/>
              <w:divBdr>
                <w:top w:val="none" w:sz="0" w:space="0" w:color="auto"/>
                <w:left w:val="none" w:sz="0" w:space="0" w:color="auto"/>
                <w:bottom w:val="none" w:sz="0" w:space="0" w:color="auto"/>
                <w:right w:val="none" w:sz="0" w:space="0" w:color="auto"/>
              </w:divBdr>
              <w:divsChild>
                <w:div w:id="2098095050">
                  <w:marLeft w:val="0"/>
                  <w:marRight w:val="0"/>
                  <w:marTop w:val="0"/>
                  <w:marBottom w:val="0"/>
                  <w:divBdr>
                    <w:top w:val="none" w:sz="0" w:space="0" w:color="auto"/>
                    <w:left w:val="none" w:sz="0" w:space="0" w:color="auto"/>
                    <w:bottom w:val="none" w:sz="0" w:space="0" w:color="auto"/>
                    <w:right w:val="none" w:sz="0" w:space="0" w:color="auto"/>
                  </w:divBdr>
                </w:div>
              </w:divsChild>
            </w:div>
            <w:div w:id="381057167">
              <w:marLeft w:val="0"/>
              <w:marRight w:val="0"/>
              <w:marTop w:val="0"/>
              <w:marBottom w:val="0"/>
              <w:divBdr>
                <w:top w:val="none" w:sz="0" w:space="0" w:color="auto"/>
                <w:left w:val="none" w:sz="0" w:space="0" w:color="auto"/>
                <w:bottom w:val="none" w:sz="0" w:space="0" w:color="auto"/>
                <w:right w:val="none" w:sz="0" w:space="0" w:color="auto"/>
              </w:divBdr>
              <w:divsChild>
                <w:div w:id="626549847">
                  <w:marLeft w:val="0"/>
                  <w:marRight w:val="0"/>
                  <w:marTop w:val="0"/>
                  <w:marBottom w:val="0"/>
                  <w:divBdr>
                    <w:top w:val="none" w:sz="0" w:space="0" w:color="auto"/>
                    <w:left w:val="none" w:sz="0" w:space="0" w:color="auto"/>
                    <w:bottom w:val="none" w:sz="0" w:space="0" w:color="auto"/>
                    <w:right w:val="none" w:sz="0" w:space="0" w:color="auto"/>
                  </w:divBdr>
                </w:div>
              </w:divsChild>
            </w:div>
            <w:div w:id="1434321234">
              <w:marLeft w:val="0"/>
              <w:marRight w:val="0"/>
              <w:marTop w:val="0"/>
              <w:marBottom w:val="0"/>
              <w:divBdr>
                <w:top w:val="none" w:sz="0" w:space="0" w:color="auto"/>
                <w:left w:val="none" w:sz="0" w:space="0" w:color="auto"/>
                <w:bottom w:val="none" w:sz="0" w:space="0" w:color="auto"/>
                <w:right w:val="none" w:sz="0" w:space="0" w:color="auto"/>
              </w:divBdr>
              <w:divsChild>
                <w:div w:id="1140880191">
                  <w:marLeft w:val="0"/>
                  <w:marRight w:val="0"/>
                  <w:marTop w:val="0"/>
                  <w:marBottom w:val="0"/>
                  <w:divBdr>
                    <w:top w:val="none" w:sz="0" w:space="0" w:color="auto"/>
                    <w:left w:val="none" w:sz="0" w:space="0" w:color="auto"/>
                    <w:bottom w:val="none" w:sz="0" w:space="0" w:color="auto"/>
                    <w:right w:val="none" w:sz="0" w:space="0" w:color="auto"/>
                  </w:divBdr>
                </w:div>
              </w:divsChild>
            </w:div>
            <w:div w:id="775491112">
              <w:marLeft w:val="0"/>
              <w:marRight w:val="0"/>
              <w:marTop w:val="0"/>
              <w:marBottom w:val="0"/>
              <w:divBdr>
                <w:top w:val="none" w:sz="0" w:space="0" w:color="auto"/>
                <w:left w:val="none" w:sz="0" w:space="0" w:color="auto"/>
                <w:bottom w:val="none" w:sz="0" w:space="0" w:color="auto"/>
                <w:right w:val="none" w:sz="0" w:space="0" w:color="auto"/>
              </w:divBdr>
              <w:divsChild>
                <w:div w:id="680202182">
                  <w:marLeft w:val="0"/>
                  <w:marRight w:val="0"/>
                  <w:marTop w:val="0"/>
                  <w:marBottom w:val="0"/>
                  <w:divBdr>
                    <w:top w:val="none" w:sz="0" w:space="0" w:color="auto"/>
                    <w:left w:val="none" w:sz="0" w:space="0" w:color="auto"/>
                    <w:bottom w:val="none" w:sz="0" w:space="0" w:color="auto"/>
                    <w:right w:val="none" w:sz="0" w:space="0" w:color="auto"/>
                  </w:divBdr>
                </w:div>
              </w:divsChild>
            </w:div>
            <w:div w:id="1102846176">
              <w:marLeft w:val="0"/>
              <w:marRight w:val="0"/>
              <w:marTop w:val="0"/>
              <w:marBottom w:val="0"/>
              <w:divBdr>
                <w:top w:val="none" w:sz="0" w:space="0" w:color="auto"/>
                <w:left w:val="none" w:sz="0" w:space="0" w:color="auto"/>
                <w:bottom w:val="none" w:sz="0" w:space="0" w:color="auto"/>
                <w:right w:val="none" w:sz="0" w:space="0" w:color="auto"/>
              </w:divBdr>
              <w:divsChild>
                <w:div w:id="334188935">
                  <w:marLeft w:val="0"/>
                  <w:marRight w:val="0"/>
                  <w:marTop w:val="0"/>
                  <w:marBottom w:val="0"/>
                  <w:divBdr>
                    <w:top w:val="none" w:sz="0" w:space="0" w:color="auto"/>
                    <w:left w:val="none" w:sz="0" w:space="0" w:color="auto"/>
                    <w:bottom w:val="none" w:sz="0" w:space="0" w:color="auto"/>
                    <w:right w:val="none" w:sz="0" w:space="0" w:color="auto"/>
                  </w:divBdr>
                </w:div>
              </w:divsChild>
            </w:div>
            <w:div w:id="746269584">
              <w:marLeft w:val="0"/>
              <w:marRight w:val="0"/>
              <w:marTop w:val="0"/>
              <w:marBottom w:val="0"/>
              <w:divBdr>
                <w:top w:val="none" w:sz="0" w:space="0" w:color="auto"/>
                <w:left w:val="none" w:sz="0" w:space="0" w:color="auto"/>
                <w:bottom w:val="none" w:sz="0" w:space="0" w:color="auto"/>
                <w:right w:val="none" w:sz="0" w:space="0" w:color="auto"/>
              </w:divBdr>
              <w:divsChild>
                <w:div w:id="1738437164">
                  <w:marLeft w:val="0"/>
                  <w:marRight w:val="0"/>
                  <w:marTop w:val="0"/>
                  <w:marBottom w:val="0"/>
                  <w:divBdr>
                    <w:top w:val="none" w:sz="0" w:space="0" w:color="auto"/>
                    <w:left w:val="none" w:sz="0" w:space="0" w:color="auto"/>
                    <w:bottom w:val="none" w:sz="0" w:space="0" w:color="auto"/>
                    <w:right w:val="none" w:sz="0" w:space="0" w:color="auto"/>
                  </w:divBdr>
                </w:div>
              </w:divsChild>
            </w:div>
            <w:div w:id="1461613603">
              <w:marLeft w:val="0"/>
              <w:marRight w:val="0"/>
              <w:marTop w:val="0"/>
              <w:marBottom w:val="0"/>
              <w:divBdr>
                <w:top w:val="none" w:sz="0" w:space="0" w:color="auto"/>
                <w:left w:val="none" w:sz="0" w:space="0" w:color="auto"/>
                <w:bottom w:val="none" w:sz="0" w:space="0" w:color="auto"/>
                <w:right w:val="none" w:sz="0" w:space="0" w:color="auto"/>
              </w:divBdr>
              <w:divsChild>
                <w:div w:id="1202522021">
                  <w:marLeft w:val="0"/>
                  <w:marRight w:val="0"/>
                  <w:marTop w:val="0"/>
                  <w:marBottom w:val="0"/>
                  <w:divBdr>
                    <w:top w:val="none" w:sz="0" w:space="0" w:color="auto"/>
                    <w:left w:val="none" w:sz="0" w:space="0" w:color="auto"/>
                    <w:bottom w:val="none" w:sz="0" w:space="0" w:color="auto"/>
                    <w:right w:val="none" w:sz="0" w:space="0" w:color="auto"/>
                  </w:divBdr>
                </w:div>
              </w:divsChild>
            </w:div>
            <w:div w:id="1127162930">
              <w:marLeft w:val="0"/>
              <w:marRight w:val="0"/>
              <w:marTop w:val="0"/>
              <w:marBottom w:val="0"/>
              <w:divBdr>
                <w:top w:val="none" w:sz="0" w:space="0" w:color="auto"/>
                <w:left w:val="none" w:sz="0" w:space="0" w:color="auto"/>
                <w:bottom w:val="none" w:sz="0" w:space="0" w:color="auto"/>
                <w:right w:val="none" w:sz="0" w:space="0" w:color="auto"/>
              </w:divBdr>
              <w:divsChild>
                <w:div w:id="352727112">
                  <w:marLeft w:val="0"/>
                  <w:marRight w:val="0"/>
                  <w:marTop w:val="0"/>
                  <w:marBottom w:val="0"/>
                  <w:divBdr>
                    <w:top w:val="none" w:sz="0" w:space="0" w:color="auto"/>
                    <w:left w:val="none" w:sz="0" w:space="0" w:color="auto"/>
                    <w:bottom w:val="none" w:sz="0" w:space="0" w:color="auto"/>
                    <w:right w:val="none" w:sz="0" w:space="0" w:color="auto"/>
                  </w:divBdr>
                </w:div>
              </w:divsChild>
            </w:div>
            <w:div w:id="336925683">
              <w:marLeft w:val="0"/>
              <w:marRight w:val="0"/>
              <w:marTop w:val="0"/>
              <w:marBottom w:val="0"/>
              <w:divBdr>
                <w:top w:val="none" w:sz="0" w:space="0" w:color="auto"/>
                <w:left w:val="none" w:sz="0" w:space="0" w:color="auto"/>
                <w:bottom w:val="none" w:sz="0" w:space="0" w:color="auto"/>
                <w:right w:val="none" w:sz="0" w:space="0" w:color="auto"/>
              </w:divBdr>
              <w:divsChild>
                <w:div w:id="901714292">
                  <w:marLeft w:val="0"/>
                  <w:marRight w:val="0"/>
                  <w:marTop w:val="0"/>
                  <w:marBottom w:val="0"/>
                  <w:divBdr>
                    <w:top w:val="none" w:sz="0" w:space="0" w:color="auto"/>
                    <w:left w:val="none" w:sz="0" w:space="0" w:color="auto"/>
                    <w:bottom w:val="none" w:sz="0" w:space="0" w:color="auto"/>
                    <w:right w:val="none" w:sz="0" w:space="0" w:color="auto"/>
                  </w:divBdr>
                </w:div>
              </w:divsChild>
            </w:div>
            <w:div w:id="2063478861">
              <w:marLeft w:val="0"/>
              <w:marRight w:val="0"/>
              <w:marTop w:val="0"/>
              <w:marBottom w:val="0"/>
              <w:divBdr>
                <w:top w:val="none" w:sz="0" w:space="0" w:color="auto"/>
                <w:left w:val="none" w:sz="0" w:space="0" w:color="auto"/>
                <w:bottom w:val="none" w:sz="0" w:space="0" w:color="auto"/>
                <w:right w:val="none" w:sz="0" w:space="0" w:color="auto"/>
              </w:divBdr>
              <w:divsChild>
                <w:div w:id="1292519335">
                  <w:marLeft w:val="0"/>
                  <w:marRight w:val="0"/>
                  <w:marTop w:val="0"/>
                  <w:marBottom w:val="0"/>
                  <w:divBdr>
                    <w:top w:val="none" w:sz="0" w:space="0" w:color="auto"/>
                    <w:left w:val="none" w:sz="0" w:space="0" w:color="auto"/>
                    <w:bottom w:val="none" w:sz="0" w:space="0" w:color="auto"/>
                    <w:right w:val="none" w:sz="0" w:space="0" w:color="auto"/>
                  </w:divBdr>
                </w:div>
              </w:divsChild>
            </w:div>
            <w:div w:id="97872052">
              <w:marLeft w:val="0"/>
              <w:marRight w:val="0"/>
              <w:marTop w:val="0"/>
              <w:marBottom w:val="0"/>
              <w:divBdr>
                <w:top w:val="none" w:sz="0" w:space="0" w:color="auto"/>
                <w:left w:val="none" w:sz="0" w:space="0" w:color="auto"/>
                <w:bottom w:val="none" w:sz="0" w:space="0" w:color="auto"/>
                <w:right w:val="none" w:sz="0" w:space="0" w:color="auto"/>
              </w:divBdr>
              <w:divsChild>
                <w:div w:id="454062225">
                  <w:marLeft w:val="0"/>
                  <w:marRight w:val="0"/>
                  <w:marTop w:val="0"/>
                  <w:marBottom w:val="0"/>
                  <w:divBdr>
                    <w:top w:val="none" w:sz="0" w:space="0" w:color="auto"/>
                    <w:left w:val="none" w:sz="0" w:space="0" w:color="auto"/>
                    <w:bottom w:val="none" w:sz="0" w:space="0" w:color="auto"/>
                    <w:right w:val="none" w:sz="0" w:space="0" w:color="auto"/>
                  </w:divBdr>
                </w:div>
              </w:divsChild>
            </w:div>
            <w:div w:id="1648506748">
              <w:marLeft w:val="0"/>
              <w:marRight w:val="0"/>
              <w:marTop w:val="0"/>
              <w:marBottom w:val="0"/>
              <w:divBdr>
                <w:top w:val="none" w:sz="0" w:space="0" w:color="auto"/>
                <w:left w:val="none" w:sz="0" w:space="0" w:color="auto"/>
                <w:bottom w:val="none" w:sz="0" w:space="0" w:color="auto"/>
                <w:right w:val="none" w:sz="0" w:space="0" w:color="auto"/>
              </w:divBdr>
              <w:divsChild>
                <w:div w:id="1701513472">
                  <w:marLeft w:val="0"/>
                  <w:marRight w:val="0"/>
                  <w:marTop w:val="0"/>
                  <w:marBottom w:val="0"/>
                  <w:divBdr>
                    <w:top w:val="none" w:sz="0" w:space="0" w:color="auto"/>
                    <w:left w:val="none" w:sz="0" w:space="0" w:color="auto"/>
                    <w:bottom w:val="none" w:sz="0" w:space="0" w:color="auto"/>
                    <w:right w:val="none" w:sz="0" w:space="0" w:color="auto"/>
                  </w:divBdr>
                </w:div>
              </w:divsChild>
            </w:div>
            <w:div w:id="1372344716">
              <w:marLeft w:val="0"/>
              <w:marRight w:val="0"/>
              <w:marTop w:val="0"/>
              <w:marBottom w:val="0"/>
              <w:divBdr>
                <w:top w:val="none" w:sz="0" w:space="0" w:color="auto"/>
                <w:left w:val="none" w:sz="0" w:space="0" w:color="auto"/>
                <w:bottom w:val="none" w:sz="0" w:space="0" w:color="auto"/>
                <w:right w:val="none" w:sz="0" w:space="0" w:color="auto"/>
              </w:divBdr>
              <w:divsChild>
                <w:div w:id="678123508">
                  <w:marLeft w:val="0"/>
                  <w:marRight w:val="0"/>
                  <w:marTop w:val="0"/>
                  <w:marBottom w:val="0"/>
                  <w:divBdr>
                    <w:top w:val="none" w:sz="0" w:space="0" w:color="auto"/>
                    <w:left w:val="none" w:sz="0" w:space="0" w:color="auto"/>
                    <w:bottom w:val="none" w:sz="0" w:space="0" w:color="auto"/>
                    <w:right w:val="none" w:sz="0" w:space="0" w:color="auto"/>
                  </w:divBdr>
                </w:div>
              </w:divsChild>
            </w:div>
            <w:div w:id="1855151457">
              <w:marLeft w:val="0"/>
              <w:marRight w:val="0"/>
              <w:marTop w:val="0"/>
              <w:marBottom w:val="0"/>
              <w:divBdr>
                <w:top w:val="none" w:sz="0" w:space="0" w:color="auto"/>
                <w:left w:val="none" w:sz="0" w:space="0" w:color="auto"/>
                <w:bottom w:val="none" w:sz="0" w:space="0" w:color="auto"/>
                <w:right w:val="none" w:sz="0" w:space="0" w:color="auto"/>
              </w:divBdr>
              <w:divsChild>
                <w:div w:id="364983973">
                  <w:marLeft w:val="0"/>
                  <w:marRight w:val="0"/>
                  <w:marTop w:val="0"/>
                  <w:marBottom w:val="0"/>
                  <w:divBdr>
                    <w:top w:val="none" w:sz="0" w:space="0" w:color="auto"/>
                    <w:left w:val="none" w:sz="0" w:space="0" w:color="auto"/>
                    <w:bottom w:val="none" w:sz="0" w:space="0" w:color="auto"/>
                    <w:right w:val="none" w:sz="0" w:space="0" w:color="auto"/>
                  </w:divBdr>
                </w:div>
              </w:divsChild>
            </w:div>
            <w:div w:id="1201551153">
              <w:marLeft w:val="0"/>
              <w:marRight w:val="0"/>
              <w:marTop w:val="0"/>
              <w:marBottom w:val="0"/>
              <w:divBdr>
                <w:top w:val="none" w:sz="0" w:space="0" w:color="auto"/>
                <w:left w:val="none" w:sz="0" w:space="0" w:color="auto"/>
                <w:bottom w:val="none" w:sz="0" w:space="0" w:color="auto"/>
                <w:right w:val="none" w:sz="0" w:space="0" w:color="auto"/>
              </w:divBdr>
              <w:divsChild>
                <w:div w:id="2147237474">
                  <w:marLeft w:val="0"/>
                  <w:marRight w:val="0"/>
                  <w:marTop w:val="0"/>
                  <w:marBottom w:val="0"/>
                  <w:divBdr>
                    <w:top w:val="none" w:sz="0" w:space="0" w:color="auto"/>
                    <w:left w:val="none" w:sz="0" w:space="0" w:color="auto"/>
                    <w:bottom w:val="none" w:sz="0" w:space="0" w:color="auto"/>
                    <w:right w:val="none" w:sz="0" w:space="0" w:color="auto"/>
                  </w:divBdr>
                </w:div>
              </w:divsChild>
            </w:div>
            <w:div w:id="61023051">
              <w:marLeft w:val="0"/>
              <w:marRight w:val="0"/>
              <w:marTop w:val="0"/>
              <w:marBottom w:val="0"/>
              <w:divBdr>
                <w:top w:val="none" w:sz="0" w:space="0" w:color="auto"/>
                <w:left w:val="none" w:sz="0" w:space="0" w:color="auto"/>
                <w:bottom w:val="none" w:sz="0" w:space="0" w:color="auto"/>
                <w:right w:val="none" w:sz="0" w:space="0" w:color="auto"/>
              </w:divBdr>
              <w:divsChild>
                <w:div w:id="1992244749">
                  <w:marLeft w:val="0"/>
                  <w:marRight w:val="0"/>
                  <w:marTop w:val="0"/>
                  <w:marBottom w:val="0"/>
                  <w:divBdr>
                    <w:top w:val="none" w:sz="0" w:space="0" w:color="auto"/>
                    <w:left w:val="none" w:sz="0" w:space="0" w:color="auto"/>
                    <w:bottom w:val="none" w:sz="0" w:space="0" w:color="auto"/>
                    <w:right w:val="none" w:sz="0" w:space="0" w:color="auto"/>
                  </w:divBdr>
                </w:div>
              </w:divsChild>
            </w:div>
            <w:div w:id="904142576">
              <w:marLeft w:val="0"/>
              <w:marRight w:val="0"/>
              <w:marTop w:val="0"/>
              <w:marBottom w:val="0"/>
              <w:divBdr>
                <w:top w:val="none" w:sz="0" w:space="0" w:color="auto"/>
                <w:left w:val="none" w:sz="0" w:space="0" w:color="auto"/>
                <w:bottom w:val="none" w:sz="0" w:space="0" w:color="auto"/>
                <w:right w:val="none" w:sz="0" w:space="0" w:color="auto"/>
              </w:divBdr>
              <w:divsChild>
                <w:div w:id="268464874">
                  <w:marLeft w:val="0"/>
                  <w:marRight w:val="0"/>
                  <w:marTop w:val="0"/>
                  <w:marBottom w:val="0"/>
                  <w:divBdr>
                    <w:top w:val="none" w:sz="0" w:space="0" w:color="auto"/>
                    <w:left w:val="none" w:sz="0" w:space="0" w:color="auto"/>
                    <w:bottom w:val="none" w:sz="0" w:space="0" w:color="auto"/>
                    <w:right w:val="none" w:sz="0" w:space="0" w:color="auto"/>
                  </w:divBdr>
                </w:div>
              </w:divsChild>
            </w:div>
            <w:div w:id="1281886660">
              <w:marLeft w:val="0"/>
              <w:marRight w:val="0"/>
              <w:marTop w:val="0"/>
              <w:marBottom w:val="0"/>
              <w:divBdr>
                <w:top w:val="none" w:sz="0" w:space="0" w:color="auto"/>
                <w:left w:val="none" w:sz="0" w:space="0" w:color="auto"/>
                <w:bottom w:val="none" w:sz="0" w:space="0" w:color="auto"/>
                <w:right w:val="none" w:sz="0" w:space="0" w:color="auto"/>
              </w:divBdr>
              <w:divsChild>
                <w:div w:id="1627783537">
                  <w:marLeft w:val="0"/>
                  <w:marRight w:val="0"/>
                  <w:marTop w:val="0"/>
                  <w:marBottom w:val="0"/>
                  <w:divBdr>
                    <w:top w:val="none" w:sz="0" w:space="0" w:color="auto"/>
                    <w:left w:val="none" w:sz="0" w:space="0" w:color="auto"/>
                    <w:bottom w:val="none" w:sz="0" w:space="0" w:color="auto"/>
                    <w:right w:val="none" w:sz="0" w:space="0" w:color="auto"/>
                  </w:divBdr>
                </w:div>
              </w:divsChild>
            </w:div>
            <w:div w:id="325401082">
              <w:marLeft w:val="0"/>
              <w:marRight w:val="0"/>
              <w:marTop w:val="0"/>
              <w:marBottom w:val="0"/>
              <w:divBdr>
                <w:top w:val="none" w:sz="0" w:space="0" w:color="auto"/>
                <w:left w:val="none" w:sz="0" w:space="0" w:color="auto"/>
                <w:bottom w:val="none" w:sz="0" w:space="0" w:color="auto"/>
                <w:right w:val="none" w:sz="0" w:space="0" w:color="auto"/>
              </w:divBdr>
              <w:divsChild>
                <w:div w:id="545341308">
                  <w:marLeft w:val="0"/>
                  <w:marRight w:val="0"/>
                  <w:marTop w:val="0"/>
                  <w:marBottom w:val="0"/>
                  <w:divBdr>
                    <w:top w:val="none" w:sz="0" w:space="0" w:color="auto"/>
                    <w:left w:val="none" w:sz="0" w:space="0" w:color="auto"/>
                    <w:bottom w:val="none" w:sz="0" w:space="0" w:color="auto"/>
                    <w:right w:val="none" w:sz="0" w:space="0" w:color="auto"/>
                  </w:divBdr>
                </w:div>
              </w:divsChild>
            </w:div>
            <w:div w:id="1133989208">
              <w:marLeft w:val="0"/>
              <w:marRight w:val="0"/>
              <w:marTop w:val="0"/>
              <w:marBottom w:val="0"/>
              <w:divBdr>
                <w:top w:val="none" w:sz="0" w:space="0" w:color="auto"/>
                <w:left w:val="none" w:sz="0" w:space="0" w:color="auto"/>
                <w:bottom w:val="none" w:sz="0" w:space="0" w:color="auto"/>
                <w:right w:val="none" w:sz="0" w:space="0" w:color="auto"/>
              </w:divBdr>
              <w:divsChild>
                <w:div w:id="1016427116">
                  <w:marLeft w:val="0"/>
                  <w:marRight w:val="0"/>
                  <w:marTop w:val="0"/>
                  <w:marBottom w:val="0"/>
                  <w:divBdr>
                    <w:top w:val="none" w:sz="0" w:space="0" w:color="auto"/>
                    <w:left w:val="none" w:sz="0" w:space="0" w:color="auto"/>
                    <w:bottom w:val="none" w:sz="0" w:space="0" w:color="auto"/>
                    <w:right w:val="none" w:sz="0" w:space="0" w:color="auto"/>
                  </w:divBdr>
                </w:div>
              </w:divsChild>
            </w:div>
            <w:div w:id="2045909814">
              <w:marLeft w:val="0"/>
              <w:marRight w:val="0"/>
              <w:marTop w:val="0"/>
              <w:marBottom w:val="0"/>
              <w:divBdr>
                <w:top w:val="none" w:sz="0" w:space="0" w:color="auto"/>
                <w:left w:val="none" w:sz="0" w:space="0" w:color="auto"/>
                <w:bottom w:val="none" w:sz="0" w:space="0" w:color="auto"/>
                <w:right w:val="none" w:sz="0" w:space="0" w:color="auto"/>
              </w:divBdr>
              <w:divsChild>
                <w:div w:id="1324091302">
                  <w:marLeft w:val="0"/>
                  <w:marRight w:val="0"/>
                  <w:marTop w:val="0"/>
                  <w:marBottom w:val="0"/>
                  <w:divBdr>
                    <w:top w:val="none" w:sz="0" w:space="0" w:color="auto"/>
                    <w:left w:val="none" w:sz="0" w:space="0" w:color="auto"/>
                    <w:bottom w:val="none" w:sz="0" w:space="0" w:color="auto"/>
                    <w:right w:val="none" w:sz="0" w:space="0" w:color="auto"/>
                  </w:divBdr>
                </w:div>
              </w:divsChild>
            </w:div>
            <w:div w:id="557787868">
              <w:marLeft w:val="0"/>
              <w:marRight w:val="0"/>
              <w:marTop w:val="0"/>
              <w:marBottom w:val="0"/>
              <w:divBdr>
                <w:top w:val="none" w:sz="0" w:space="0" w:color="auto"/>
                <w:left w:val="none" w:sz="0" w:space="0" w:color="auto"/>
                <w:bottom w:val="none" w:sz="0" w:space="0" w:color="auto"/>
                <w:right w:val="none" w:sz="0" w:space="0" w:color="auto"/>
              </w:divBdr>
              <w:divsChild>
                <w:div w:id="1866215298">
                  <w:marLeft w:val="0"/>
                  <w:marRight w:val="0"/>
                  <w:marTop w:val="0"/>
                  <w:marBottom w:val="0"/>
                  <w:divBdr>
                    <w:top w:val="none" w:sz="0" w:space="0" w:color="auto"/>
                    <w:left w:val="none" w:sz="0" w:space="0" w:color="auto"/>
                    <w:bottom w:val="none" w:sz="0" w:space="0" w:color="auto"/>
                    <w:right w:val="none" w:sz="0" w:space="0" w:color="auto"/>
                  </w:divBdr>
                </w:div>
              </w:divsChild>
            </w:div>
            <w:div w:id="894045583">
              <w:marLeft w:val="0"/>
              <w:marRight w:val="0"/>
              <w:marTop w:val="0"/>
              <w:marBottom w:val="0"/>
              <w:divBdr>
                <w:top w:val="none" w:sz="0" w:space="0" w:color="auto"/>
                <w:left w:val="none" w:sz="0" w:space="0" w:color="auto"/>
                <w:bottom w:val="none" w:sz="0" w:space="0" w:color="auto"/>
                <w:right w:val="none" w:sz="0" w:space="0" w:color="auto"/>
              </w:divBdr>
              <w:divsChild>
                <w:div w:id="1253781325">
                  <w:marLeft w:val="0"/>
                  <w:marRight w:val="0"/>
                  <w:marTop w:val="0"/>
                  <w:marBottom w:val="0"/>
                  <w:divBdr>
                    <w:top w:val="none" w:sz="0" w:space="0" w:color="auto"/>
                    <w:left w:val="none" w:sz="0" w:space="0" w:color="auto"/>
                    <w:bottom w:val="none" w:sz="0" w:space="0" w:color="auto"/>
                    <w:right w:val="none" w:sz="0" w:space="0" w:color="auto"/>
                  </w:divBdr>
                </w:div>
              </w:divsChild>
            </w:div>
            <w:div w:id="1637102490">
              <w:marLeft w:val="0"/>
              <w:marRight w:val="0"/>
              <w:marTop w:val="0"/>
              <w:marBottom w:val="0"/>
              <w:divBdr>
                <w:top w:val="none" w:sz="0" w:space="0" w:color="auto"/>
                <w:left w:val="none" w:sz="0" w:space="0" w:color="auto"/>
                <w:bottom w:val="none" w:sz="0" w:space="0" w:color="auto"/>
                <w:right w:val="none" w:sz="0" w:space="0" w:color="auto"/>
              </w:divBdr>
              <w:divsChild>
                <w:div w:id="5356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99816">
      <w:bodyDiv w:val="1"/>
      <w:marLeft w:val="0"/>
      <w:marRight w:val="0"/>
      <w:marTop w:val="0"/>
      <w:marBottom w:val="0"/>
      <w:divBdr>
        <w:top w:val="none" w:sz="0" w:space="0" w:color="auto"/>
        <w:left w:val="none" w:sz="0" w:space="0" w:color="auto"/>
        <w:bottom w:val="none" w:sz="0" w:space="0" w:color="auto"/>
        <w:right w:val="none" w:sz="0" w:space="0" w:color="auto"/>
      </w:divBdr>
      <w:divsChild>
        <w:div w:id="1371344293">
          <w:marLeft w:val="0"/>
          <w:marRight w:val="0"/>
          <w:marTop w:val="0"/>
          <w:marBottom w:val="0"/>
          <w:divBdr>
            <w:top w:val="none" w:sz="0" w:space="0" w:color="auto"/>
            <w:left w:val="none" w:sz="0" w:space="0" w:color="auto"/>
            <w:bottom w:val="none" w:sz="0" w:space="0" w:color="auto"/>
            <w:right w:val="none" w:sz="0" w:space="0" w:color="auto"/>
          </w:divBdr>
          <w:divsChild>
            <w:div w:id="844393381">
              <w:marLeft w:val="0"/>
              <w:marRight w:val="0"/>
              <w:marTop w:val="0"/>
              <w:marBottom w:val="0"/>
              <w:divBdr>
                <w:top w:val="none" w:sz="0" w:space="0" w:color="auto"/>
                <w:left w:val="none" w:sz="0" w:space="0" w:color="auto"/>
                <w:bottom w:val="none" w:sz="0" w:space="0" w:color="auto"/>
                <w:right w:val="none" w:sz="0" w:space="0" w:color="auto"/>
              </w:divBdr>
              <w:divsChild>
                <w:div w:id="1877768829">
                  <w:marLeft w:val="0"/>
                  <w:marRight w:val="0"/>
                  <w:marTop w:val="0"/>
                  <w:marBottom w:val="0"/>
                  <w:divBdr>
                    <w:top w:val="none" w:sz="0" w:space="0" w:color="auto"/>
                    <w:left w:val="none" w:sz="0" w:space="0" w:color="auto"/>
                    <w:bottom w:val="none" w:sz="0" w:space="0" w:color="auto"/>
                    <w:right w:val="none" w:sz="0" w:space="0" w:color="auto"/>
                  </w:divBdr>
                  <w:divsChild>
                    <w:div w:id="1590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332611">
      <w:bodyDiv w:val="1"/>
      <w:marLeft w:val="0"/>
      <w:marRight w:val="0"/>
      <w:marTop w:val="0"/>
      <w:marBottom w:val="0"/>
      <w:divBdr>
        <w:top w:val="none" w:sz="0" w:space="0" w:color="auto"/>
        <w:left w:val="none" w:sz="0" w:space="0" w:color="auto"/>
        <w:bottom w:val="none" w:sz="0" w:space="0" w:color="auto"/>
        <w:right w:val="none" w:sz="0" w:space="0" w:color="auto"/>
      </w:divBdr>
      <w:divsChild>
        <w:div w:id="1376543788">
          <w:marLeft w:val="0"/>
          <w:marRight w:val="0"/>
          <w:marTop w:val="0"/>
          <w:marBottom w:val="0"/>
          <w:divBdr>
            <w:top w:val="none" w:sz="0" w:space="0" w:color="auto"/>
            <w:left w:val="none" w:sz="0" w:space="0" w:color="auto"/>
            <w:bottom w:val="none" w:sz="0" w:space="0" w:color="auto"/>
            <w:right w:val="none" w:sz="0" w:space="0" w:color="auto"/>
          </w:divBdr>
          <w:divsChild>
            <w:div w:id="1245069807">
              <w:marLeft w:val="0"/>
              <w:marRight w:val="0"/>
              <w:marTop w:val="0"/>
              <w:marBottom w:val="0"/>
              <w:divBdr>
                <w:top w:val="none" w:sz="0" w:space="0" w:color="auto"/>
                <w:left w:val="none" w:sz="0" w:space="0" w:color="auto"/>
                <w:bottom w:val="none" w:sz="0" w:space="0" w:color="auto"/>
                <w:right w:val="none" w:sz="0" w:space="0" w:color="auto"/>
              </w:divBdr>
              <w:divsChild>
                <w:div w:id="555043253">
                  <w:marLeft w:val="0"/>
                  <w:marRight w:val="0"/>
                  <w:marTop w:val="0"/>
                  <w:marBottom w:val="0"/>
                  <w:divBdr>
                    <w:top w:val="none" w:sz="0" w:space="0" w:color="auto"/>
                    <w:left w:val="none" w:sz="0" w:space="0" w:color="auto"/>
                    <w:bottom w:val="none" w:sz="0" w:space="0" w:color="auto"/>
                    <w:right w:val="none" w:sz="0" w:space="0" w:color="auto"/>
                  </w:divBdr>
                </w:div>
              </w:divsChild>
            </w:div>
            <w:div w:id="2078281661">
              <w:marLeft w:val="0"/>
              <w:marRight w:val="0"/>
              <w:marTop w:val="0"/>
              <w:marBottom w:val="0"/>
              <w:divBdr>
                <w:top w:val="none" w:sz="0" w:space="0" w:color="auto"/>
                <w:left w:val="none" w:sz="0" w:space="0" w:color="auto"/>
                <w:bottom w:val="none" w:sz="0" w:space="0" w:color="auto"/>
                <w:right w:val="none" w:sz="0" w:space="0" w:color="auto"/>
              </w:divBdr>
              <w:divsChild>
                <w:div w:id="1648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5547">
      <w:bodyDiv w:val="1"/>
      <w:marLeft w:val="0"/>
      <w:marRight w:val="0"/>
      <w:marTop w:val="0"/>
      <w:marBottom w:val="0"/>
      <w:divBdr>
        <w:top w:val="none" w:sz="0" w:space="0" w:color="auto"/>
        <w:left w:val="none" w:sz="0" w:space="0" w:color="auto"/>
        <w:bottom w:val="none" w:sz="0" w:space="0" w:color="auto"/>
        <w:right w:val="none" w:sz="0" w:space="0" w:color="auto"/>
      </w:divBdr>
      <w:divsChild>
        <w:div w:id="1738283614">
          <w:marLeft w:val="0"/>
          <w:marRight w:val="0"/>
          <w:marTop w:val="0"/>
          <w:marBottom w:val="0"/>
          <w:divBdr>
            <w:top w:val="none" w:sz="0" w:space="0" w:color="auto"/>
            <w:left w:val="none" w:sz="0" w:space="0" w:color="auto"/>
            <w:bottom w:val="none" w:sz="0" w:space="0" w:color="auto"/>
            <w:right w:val="none" w:sz="0" w:space="0" w:color="auto"/>
          </w:divBdr>
          <w:divsChild>
            <w:div w:id="637149286">
              <w:marLeft w:val="0"/>
              <w:marRight w:val="0"/>
              <w:marTop w:val="0"/>
              <w:marBottom w:val="0"/>
              <w:divBdr>
                <w:top w:val="none" w:sz="0" w:space="0" w:color="auto"/>
                <w:left w:val="none" w:sz="0" w:space="0" w:color="auto"/>
                <w:bottom w:val="none" w:sz="0" w:space="0" w:color="auto"/>
                <w:right w:val="none" w:sz="0" w:space="0" w:color="auto"/>
              </w:divBdr>
              <w:divsChild>
                <w:div w:id="1634141389">
                  <w:marLeft w:val="0"/>
                  <w:marRight w:val="0"/>
                  <w:marTop w:val="0"/>
                  <w:marBottom w:val="0"/>
                  <w:divBdr>
                    <w:top w:val="none" w:sz="0" w:space="0" w:color="auto"/>
                    <w:left w:val="none" w:sz="0" w:space="0" w:color="auto"/>
                    <w:bottom w:val="none" w:sz="0" w:space="0" w:color="auto"/>
                    <w:right w:val="none" w:sz="0" w:space="0" w:color="auto"/>
                  </w:divBdr>
                  <w:divsChild>
                    <w:div w:id="3948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183054639">
      <w:bodyDiv w:val="1"/>
      <w:marLeft w:val="0"/>
      <w:marRight w:val="0"/>
      <w:marTop w:val="0"/>
      <w:marBottom w:val="0"/>
      <w:divBdr>
        <w:top w:val="none" w:sz="0" w:space="0" w:color="auto"/>
        <w:left w:val="none" w:sz="0" w:space="0" w:color="auto"/>
        <w:bottom w:val="none" w:sz="0" w:space="0" w:color="auto"/>
        <w:right w:val="none" w:sz="0" w:space="0" w:color="auto"/>
      </w:divBdr>
      <w:divsChild>
        <w:div w:id="1186017470">
          <w:marLeft w:val="0"/>
          <w:marRight w:val="0"/>
          <w:marTop w:val="0"/>
          <w:marBottom w:val="0"/>
          <w:divBdr>
            <w:top w:val="none" w:sz="0" w:space="0" w:color="auto"/>
            <w:left w:val="none" w:sz="0" w:space="0" w:color="auto"/>
            <w:bottom w:val="none" w:sz="0" w:space="0" w:color="auto"/>
            <w:right w:val="none" w:sz="0" w:space="0" w:color="auto"/>
          </w:divBdr>
          <w:divsChild>
            <w:div w:id="447285163">
              <w:marLeft w:val="0"/>
              <w:marRight w:val="0"/>
              <w:marTop w:val="0"/>
              <w:marBottom w:val="0"/>
              <w:divBdr>
                <w:top w:val="none" w:sz="0" w:space="0" w:color="auto"/>
                <w:left w:val="none" w:sz="0" w:space="0" w:color="auto"/>
                <w:bottom w:val="none" w:sz="0" w:space="0" w:color="auto"/>
                <w:right w:val="none" w:sz="0" w:space="0" w:color="auto"/>
              </w:divBdr>
              <w:divsChild>
                <w:div w:id="12272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0359">
      <w:bodyDiv w:val="1"/>
      <w:marLeft w:val="0"/>
      <w:marRight w:val="0"/>
      <w:marTop w:val="0"/>
      <w:marBottom w:val="0"/>
      <w:divBdr>
        <w:top w:val="none" w:sz="0" w:space="0" w:color="auto"/>
        <w:left w:val="none" w:sz="0" w:space="0" w:color="auto"/>
        <w:bottom w:val="none" w:sz="0" w:space="0" w:color="auto"/>
        <w:right w:val="none" w:sz="0" w:space="0" w:color="auto"/>
      </w:divBdr>
      <w:divsChild>
        <w:div w:id="1333530242">
          <w:marLeft w:val="0"/>
          <w:marRight w:val="0"/>
          <w:marTop w:val="0"/>
          <w:marBottom w:val="0"/>
          <w:divBdr>
            <w:top w:val="none" w:sz="0" w:space="0" w:color="auto"/>
            <w:left w:val="none" w:sz="0" w:space="0" w:color="auto"/>
            <w:bottom w:val="none" w:sz="0" w:space="0" w:color="auto"/>
            <w:right w:val="none" w:sz="0" w:space="0" w:color="auto"/>
          </w:divBdr>
          <w:divsChild>
            <w:div w:id="1077051380">
              <w:marLeft w:val="0"/>
              <w:marRight w:val="0"/>
              <w:marTop w:val="0"/>
              <w:marBottom w:val="0"/>
              <w:divBdr>
                <w:top w:val="none" w:sz="0" w:space="0" w:color="auto"/>
                <w:left w:val="none" w:sz="0" w:space="0" w:color="auto"/>
                <w:bottom w:val="none" w:sz="0" w:space="0" w:color="auto"/>
                <w:right w:val="none" w:sz="0" w:space="0" w:color="auto"/>
              </w:divBdr>
              <w:divsChild>
                <w:div w:id="490949499">
                  <w:marLeft w:val="0"/>
                  <w:marRight w:val="0"/>
                  <w:marTop w:val="0"/>
                  <w:marBottom w:val="0"/>
                  <w:divBdr>
                    <w:top w:val="none" w:sz="0" w:space="0" w:color="auto"/>
                    <w:left w:val="none" w:sz="0" w:space="0" w:color="auto"/>
                    <w:bottom w:val="none" w:sz="0" w:space="0" w:color="auto"/>
                    <w:right w:val="none" w:sz="0" w:space="0" w:color="auto"/>
                  </w:divBdr>
                  <w:divsChild>
                    <w:div w:id="4324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515298">
      <w:bodyDiv w:val="1"/>
      <w:marLeft w:val="0"/>
      <w:marRight w:val="0"/>
      <w:marTop w:val="0"/>
      <w:marBottom w:val="0"/>
      <w:divBdr>
        <w:top w:val="none" w:sz="0" w:space="0" w:color="auto"/>
        <w:left w:val="none" w:sz="0" w:space="0" w:color="auto"/>
        <w:bottom w:val="none" w:sz="0" w:space="0" w:color="auto"/>
        <w:right w:val="none" w:sz="0" w:space="0" w:color="auto"/>
      </w:divBdr>
      <w:divsChild>
        <w:div w:id="667443524">
          <w:marLeft w:val="0"/>
          <w:marRight w:val="0"/>
          <w:marTop w:val="0"/>
          <w:marBottom w:val="0"/>
          <w:divBdr>
            <w:top w:val="none" w:sz="0" w:space="0" w:color="auto"/>
            <w:left w:val="none" w:sz="0" w:space="0" w:color="auto"/>
            <w:bottom w:val="none" w:sz="0" w:space="0" w:color="auto"/>
            <w:right w:val="none" w:sz="0" w:space="0" w:color="auto"/>
          </w:divBdr>
          <w:divsChild>
            <w:div w:id="621621302">
              <w:marLeft w:val="0"/>
              <w:marRight w:val="0"/>
              <w:marTop w:val="0"/>
              <w:marBottom w:val="0"/>
              <w:divBdr>
                <w:top w:val="none" w:sz="0" w:space="0" w:color="auto"/>
                <w:left w:val="none" w:sz="0" w:space="0" w:color="auto"/>
                <w:bottom w:val="none" w:sz="0" w:space="0" w:color="auto"/>
                <w:right w:val="none" w:sz="0" w:space="0" w:color="auto"/>
              </w:divBdr>
              <w:divsChild>
                <w:div w:id="2070610635">
                  <w:marLeft w:val="0"/>
                  <w:marRight w:val="0"/>
                  <w:marTop w:val="0"/>
                  <w:marBottom w:val="0"/>
                  <w:divBdr>
                    <w:top w:val="none" w:sz="0" w:space="0" w:color="auto"/>
                    <w:left w:val="none" w:sz="0" w:space="0" w:color="auto"/>
                    <w:bottom w:val="none" w:sz="0" w:space="0" w:color="auto"/>
                    <w:right w:val="none" w:sz="0" w:space="0" w:color="auto"/>
                  </w:divBdr>
                  <w:divsChild>
                    <w:div w:id="9180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043469">
      <w:bodyDiv w:val="1"/>
      <w:marLeft w:val="0"/>
      <w:marRight w:val="0"/>
      <w:marTop w:val="0"/>
      <w:marBottom w:val="0"/>
      <w:divBdr>
        <w:top w:val="none" w:sz="0" w:space="0" w:color="auto"/>
        <w:left w:val="none" w:sz="0" w:space="0" w:color="auto"/>
        <w:bottom w:val="none" w:sz="0" w:space="0" w:color="auto"/>
        <w:right w:val="none" w:sz="0" w:space="0" w:color="auto"/>
      </w:divBdr>
      <w:divsChild>
        <w:div w:id="1423332208">
          <w:marLeft w:val="0"/>
          <w:marRight w:val="0"/>
          <w:marTop w:val="0"/>
          <w:marBottom w:val="0"/>
          <w:divBdr>
            <w:top w:val="none" w:sz="0" w:space="0" w:color="auto"/>
            <w:left w:val="none" w:sz="0" w:space="0" w:color="auto"/>
            <w:bottom w:val="none" w:sz="0" w:space="0" w:color="auto"/>
            <w:right w:val="none" w:sz="0" w:space="0" w:color="auto"/>
          </w:divBdr>
          <w:divsChild>
            <w:div w:id="1049261613">
              <w:marLeft w:val="0"/>
              <w:marRight w:val="0"/>
              <w:marTop w:val="0"/>
              <w:marBottom w:val="0"/>
              <w:divBdr>
                <w:top w:val="none" w:sz="0" w:space="0" w:color="auto"/>
                <w:left w:val="none" w:sz="0" w:space="0" w:color="auto"/>
                <w:bottom w:val="none" w:sz="0" w:space="0" w:color="auto"/>
                <w:right w:val="none" w:sz="0" w:space="0" w:color="auto"/>
              </w:divBdr>
              <w:divsChild>
                <w:div w:id="1046221163">
                  <w:marLeft w:val="0"/>
                  <w:marRight w:val="0"/>
                  <w:marTop w:val="0"/>
                  <w:marBottom w:val="0"/>
                  <w:divBdr>
                    <w:top w:val="none" w:sz="0" w:space="0" w:color="auto"/>
                    <w:left w:val="none" w:sz="0" w:space="0" w:color="auto"/>
                    <w:bottom w:val="none" w:sz="0" w:space="0" w:color="auto"/>
                    <w:right w:val="none" w:sz="0" w:space="0" w:color="auto"/>
                  </w:divBdr>
                  <w:divsChild>
                    <w:div w:id="28200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90180">
      <w:bodyDiv w:val="1"/>
      <w:marLeft w:val="0"/>
      <w:marRight w:val="0"/>
      <w:marTop w:val="0"/>
      <w:marBottom w:val="0"/>
      <w:divBdr>
        <w:top w:val="none" w:sz="0" w:space="0" w:color="auto"/>
        <w:left w:val="none" w:sz="0" w:space="0" w:color="auto"/>
        <w:bottom w:val="none" w:sz="0" w:space="0" w:color="auto"/>
        <w:right w:val="none" w:sz="0" w:space="0" w:color="auto"/>
      </w:divBdr>
      <w:divsChild>
        <w:div w:id="2061971446">
          <w:marLeft w:val="0"/>
          <w:marRight w:val="0"/>
          <w:marTop w:val="0"/>
          <w:marBottom w:val="0"/>
          <w:divBdr>
            <w:top w:val="none" w:sz="0" w:space="0" w:color="auto"/>
            <w:left w:val="none" w:sz="0" w:space="0" w:color="auto"/>
            <w:bottom w:val="none" w:sz="0" w:space="0" w:color="auto"/>
            <w:right w:val="none" w:sz="0" w:space="0" w:color="auto"/>
          </w:divBdr>
          <w:divsChild>
            <w:div w:id="295991491">
              <w:marLeft w:val="0"/>
              <w:marRight w:val="0"/>
              <w:marTop w:val="0"/>
              <w:marBottom w:val="0"/>
              <w:divBdr>
                <w:top w:val="none" w:sz="0" w:space="0" w:color="auto"/>
                <w:left w:val="none" w:sz="0" w:space="0" w:color="auto"/>
                <w:bottom w:val="none" w:sz="0" w:space="0" w:color="auto"/>
                <w:right w:val="none" w:sz="0" w:space="0" w:color="auto"/>
              </w:divBdr>
              <w:divsChild>
                <w:div w:id="1313175591">
                  <w:marLeft w:val="0"/>
                  <w:marRight w:val="0"/>
                  <w:marTop w:val="0"/>
                  <w:marBottom w:val="0"/>
                  <w:divBdr>
                    <w:top w:val="none" w:sz="0" w:space="0" w:color="auto"/>
                    <w:left w:val="none" w:sz="0" w:space="0" w:color="auto"/>
                    <w:bottom w:val="none" w:sz="0" w:space="0" w:color="auto"/>
                    <w:right w:val="none" w:sz="0" w:space="0" w:color="auto"/>
                  </w:divBdr>
                  <w:divsChild>
                    <w:div w:id="70845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259736">
      <w:bodyDiv w:val="1"/>
      <w:marLeft w:val="0"/>
      <w:marRight w:val="0"/>
      <w:marTop w:val="0"/>
      <w:marBottom w:val="0"/>
      <w:divBdr>
        <w:top w:val="none" w:sz="0" w:space="0" w:color="auto"/>
        <w:left w:val="none" w:sz="0" w:space="0" w:color="auto"/>
        <w:bottom w:val="none" w:sz="0" w:space="0" w:color="auto"/>
        <w:right w:val="none" w:sz="0" w:space="0" w:color="auto"/>
      </w:divBdr>
    </w:div>
    <w:div w:id="250549579">
      <w:bodyDiv w:val="1"/>
      <w:marLeft w:val="0"/>
      <w:marRight w:val="0"/>
      <w:marTop w:val="0"/>
      <w:marBottom w:val="0"/>
      <w:divBdr>
        <w:top w:val="none" w:sz="0" w:space="0" w:color="auto"/>
        <w:left w:val="none" w:sz="0" w:space="0" w:color="auto"/>
        <w:bottom w:val="none" w:sz="0" w:space="0" w:color="auto"/>
        <w:right w:val="none" w:sz="0" w:space="0" w:color="auto"/>
      </w:divBdr>
      <w:divsChild>
        <w:div w:id="1055422633">
          <w:marLeft w:val="0"/>
          <w:marRight w:val="0"/>
          <w:marTop w:val="0"/>
          <w:marBottom w:val="0"/>
          <w:divBdr>
            <w:top w:val="none" w:sz="0" w:space="0" w:color="auto"/>
            <w:left w:val="none" w:sz="0" w:space="0" w:color="auto"/>
            <w:bottom w:val="none" w:sz="0" w:space="0" w:color="auto"/>
            <w:right w:val="none" w:sz="0" w:space="0" w:color="auto"/>
          </w:divBdr>
          <w:divsChild>
            <w:div w:id="270749573">
              <w:marLeft w:val="0"/>
              <w:marRight w:val="0"/>
              <w:marTop w:val="0"/>
              <w:marBottom w:val="0"/>
              <w:divBdr>
                <w:top w:val="none" w:sz="0" w:space="0" w:color="auto"/>
                <w:left w:val="none" w:sz="0" w:space="0" w:color="auto"/>
                <w:bottom w:val="none" w:sz="0" w:space="0" w:color="auto"/>
                <w:right w:val="none" w:sz="0" w:space="0" w:color="auto"/>
              </w:divBdr>
              <w:divsChild>
                <w:div w:id="1657762933">
                  <w:marLeft w:val="0"/>
                  <w:marRight w:val="0"/>
                  <w:marTop w:val="0"/>
                  <w:marBottom w:val="0"/>
                  <w:divBdr>
                    <w:top w:val="none" w:sz="0" w:space="0" w:color="auto"/>
                    <w:left w:val="none" w:sz="0" w:space="0" w:color="auto"/>
                    <w:bottom w:val="none" w:sz="0" w:space="0" w:color="auto"/>
                    <w:right w:val="none" w:sz="0" w:space="0" w:color="auto"/>
                  </w:divBdr>
                </w:div>
                <w:div w:id="130384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681">
      <w:bodyDiv w:val="1"/>
      <w:marLeft w:val="0"/>
      <w:marRight w:val="0"/>
      <w:marTop w:val="0"/>
      <w:marBottom w:val="0"/>
      <w:divBdr>
        <w:top w:val="none" w:sz="0" w:space="0" w:color="auto"/>
        <w:left w:val="none" w:sz="0" w:space="0" w:color="auto"/>
        <w:bottom w:val="none" w:sz="0" w:space="0" w:color="auto"/>
        <w:right w:val="none" w:sz="0" w:space="0" w:color="auto"/>
      </w:divBdr>
      <w:divsChild>
        <w:div w:id="2050689465">
          <w:marLeft w:val="0"/>
          <w:marRight w:val="0"/>
          <w:marTop w:val="0"/>
          <w:marBottom w:val="0"/>
          <w:divBdr>
            <w:top w:val="none" w:sz="0" w:space="0" w:color="auto"/>
            <w:left w:val="none" w:sz="0" w:space="0" w:color="auto"/>
            <w:bottom w:val="none" w:sz="0" w:space="0" w:color="auto"/>
            <w:right w:val="none" w:sz="0" w:space="0" w:color="auto"/>
          </w:divBdr>
          <w:divsChild>
            <w:div w:id="1815020180">
              <w:marLeft w:val="0"/>
              <w:marRight w:val="0"/>
              <w:marTop w:val="0"/>
              <w:marBottom w:val="0"/>
              <w:divBdr>
                <w:top w:val="none" w:sz="0" w:space="0" w:color="auto"/>
                <w:left w:val="none" w:sz="0" w:space="0" w:color="auto"/>
                <w:bottom w:val="none" w:sz="0" w:space="0" w:color="auto"/>
                <w:right w:val="none" w:sz="0" w:space="0" w:color="auto"/>
              </w:divBdr>
              <w:divsChild>
                <w:div w:id="18953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276179685">
      <w:bodyDiv w:val="1"/>
      <w:marLeft w:val="0"/>
      <w:marRight w:val="0"/>
      <w:marTop w:val="0"/>
      <w:marBottom w:val="0"/>
      <w:divBdr>
        <w:top w:val="none" w:sz="0" w:space="0" w:color="auto"/>
        <w:left w:val="none" w:sz="0" w:space="0" w:color="auto"/>
        <w:bottom w:val="none" w:sz="0" w:space="0" w:color="auto"/>
        <w:right w:val="none" w:sz="0" w:space="0" w:color="auto"/>
      </w:divBdr>
      <w:divsChild>
        <w:div w:id="1233931690">
          <w:marLeft w:val="0"/>
          <w:marRight w:val="0"/>
          <w:marTop w:val="0"/>
          <w:marBottom w:val="0"/>
          <w:divBdr>
            <w:top w:val="none" w:sz="0" w:space="0" w:color="auto"/>
            <w:left w:val="none" w:sz="0" w:space="0" w:color="auto"/>
            <w:bottom w:val="none" w:sz="0" w:space="0" w:color="auto"/>
            <w:right w:val="none" w:sz="0" w:space="0" w:color="auto"/>
          </w:divBdr>
          <w:divsChild>
            <w:div w:id="1282146389">
              <w:marLeft w:val="0"/>
              <w:marRight w:val="0"/>
              <w:marTop w:val="0"/>
              <w:marBottom w:val="0"/>
              <w:divBdr>
                <w:top w:val="none" w:sz="0" w:space="0" w:color="auto"/>
                <w:left w:val="none" w:sz="0" w:space="0" w:color="auto"/>
                <w:bottom w:val="none" w:sz="0" w:space="0" w:color="auto"/>
                <w:right w:val="none" w:sz="0" w:space="0" w:color="auto"/>
              </w:divBdr>
              <w:divsChild>
                <w:div w:id="8954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76580">
      <w:bodyDiv w:val="1"/>
      <w:marLeft w:val="0"/>
      <w:marRight w:val="0"/>
      <w:marTop w:val="0"/>
      <w:marBottom w:val="0"/>
      <w:divBdr>
        <w:top w:val="none" w:sz="0" w:space="0" w:color="auto"/>
        <w:left w:val="none" w:sz="0" w:space="0" w:color="auto"/>
        <w:bottom w:val="none" w:sz="0" w:space="0" w:color="auto"/>
        <w:right w:val="none" w:sz="0" w:space="0" w:color="auto"/>
      </w:divBdr>
      <w:divsChild>
        <w:div w:id="876508395">
          <w:marLeft w:val="0"/>
          <w:marRight w:val="0"/>
          <w:marTop w:val="0"/>
          <w:marBottom w:val="0"/>
          <w:divBdr>
            <w:top w:val="none" w:sz="0" w:space="0" w:color="auto"/>
            <w:left w:val="none" w:sz="0" w:space="0" w:color="auto"/>
            <w:bottom w:val="none" w:sz="0" w:space="0" w:color="auto"/>
            <w:right w:val="none" w:sz="0" w:space="0" w:color="auto"/>
          </w:divBdr>
          <w:divsChild>
            <w:div w:id="758794660">
              <w:marLeft w:val="0"/>
              <w:marRight w:val="0"/>
              <w:marTop w:val="0"/>
              <w:marBottom w:val="0"/>
              <w:divBdr>
                <w:top w:val="none" w:sz="0" w:space="0" w:color="auto"/>
                <w:left w:val="none" w:sz="0" w:space="0" w:color="auto"/>
                <w:bottom w:val="none" w:sz="0" w:space="0" w:color="auto"/>
                <w:right w:val="none" w:sz="0" w:space="0" w:color="auto"/>
              </w:divBdr>
              <w:divsChild>
                <w:div w:id="20487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3307">
      <w:bodyDiv w:val="1"/>
      <w:marLeft w:val="0"/>
      <w:marRight w:val="0"/>
      <w:marTop w:val="0"/>
      <w:marBottom w:val="0"/>
      <w:divBdr>
        <w:top w:val="none" w:sz="0" w:space="0" w:color="auto"/>
        <w:left w:val="none" w:sz="0" w:space="0" w:color="auto"/>
        <w:bottom w:val="none" w:sz="0" w:space="0" w:color="auto"/>
        <w:right w:val="none" w:sz="0" w:space="0" w:color="auto"/>
      </w:divBdr>
      <w:divsChild>
        <w:div w:id="330792279">
          <w:marLeft w:val="0"/>
          <w:marRight w:val="0"/>
          <w:marTop w:val="0"/>
          <w:marBottom w:val="0"/>
          <w:divBdr>
            <w:top w:val="none" w:sz="0" w:space="0" w:color="auto"/>
            <w:left w:val="none" w:sz="0" w:space="0" w:color="auto"/>
            <w:bottom w:val="none" w:sz="0" w:space="0" w:color="auto"/>
            <w:right w:val="none" w:sz="0" w:space="0" w:color="auto"/>
          </w:divBdr>
          <w:divsChild>
            <w:div w:id="792483139">
              <w:marLeft w:val="0"/>
              <w:marRight w:val="0"/>
              <w:marTop w:val="0"/>
              <w:marBottom w:val="0"/>
              <w:divBdr>
                <w:top w:val="none" w:sz="0" w:space="0" w:color="auto"/>
                <w:left w:val="none" w:sz="0" w:space="0" w:color="auto"/>
                <w:bottom w:val="none" w:sz="0" w:space="0" w:color="auto"/>
                <w:right w:val="none" w:sz="0" w:space="0" w:color="auto"/>
              </w:divBdr>
              <w:divsChild>
                <w:div w:id="1827625718">
                  <w:marLeft w:val="0"/>
                  <w:marRight w:val="0"/>
                  <w:marTop w:val="0"/>
                  <w:marBottom w:val="0"/>
                  <w:divBdr>
                    <w:top w:val="none" w:sz="0" w:space="0" w:color="auto"/>
                    <w:left w:val="none" w:sz="0" w:space="0" w:color="auto"/>
                    <w:bottom w:val="none" w:sz="0" w:space="0" w:color="auto"/>
                    <w:right w:val="none" w:sz="0" w:space="0" w:color="auto"/>
                  </w:divBdr>
                  <w:divsChild>
                    <w:div w:id="15352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351528">
      <w:bodyDiv w:val="1"/>
      <w:marLeft w:val="0"/>
      <w:marRight w:val="0"/>
      <w:marTop w:val="0"/>
      <w:marBottom w:val="0"/>
      <w:divBdr>
        <w:top w:val="none" w:sz="0" w:space="0" w:color="auto"/>
        <w:left w:val="none" w:sz="0" w:space="0" w:color="auto"/>
        <w:bottom w:val="none" w:sz="0" w:space="0" w:color="auto"/>
        <w:right w:val="none" w:sz="0" w:space="0" w:color="auto"/>
      </w:divBdr>
      <w:divsChild>
        <w:div w:id="903951904">
          <w:marLeft w:val="0"/>
          <w:marRight w:val="0"/>
          <w:marTop w:val="0"/>
          <w:marBottom w:val="0"/>
          <w:divBdr>
            <w:top w:val="none" w:sz="0" w:space="0" w:color="auto"/>
            <w:left w:val="none" w:sz="0" w:space="0" w:color="auto"/>
            <w:bottom w:val="none" w:sz="0" w:space="0" w:color="auto"/>
            <w:right w:val="none" w:sz="0" w:space="0" w:color="auto"/>
          </w:divBdr>
          <w:divsChild>
            <w:div w:id="2145190617">
              <w:marLeft w:val="0"/>
              <w:marRight w:val="0"/>
              <w:marTop w:val="0"/>
              <w:marBottom w:val="0"/>
              <w:divBdr>
                <w:top w:val="none" w:sz="0" w:space="0" w:color="auto"/>
                <w:left w:val="none" w:sz="0" w:space="0" w:color="auto"/>
                <w:bottom w:val="none" w:sz="0" w:space="0" w:color="auto"/>
                <w:right w:val="none" w:sz="0" w:space="0" w:color="auto"/>
              </w:divBdr>
              <w:divsChild>
                <w:div w:id="150400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090591">
      <w:bodyDiv w:val="1"/>
      <w:marLeft w:val="0"/>
      <w:marRight w:val="0"/>
      <w:marTop w:val="0"/>
      <w:marBottom w:val="0"/>
      <w:divBdr>
        <w:top w:val="none" w:sz="0" w:space="0" w:color="auto"/>
        <w:left w:val="none" w:sz="0" w:space="0" w:color="auto"/>
        <w:bottom w:val="none" w:sz="0" w:space="0" w:color="auto"/>
        <w:right w:val="none" w:sz="0" w:space="0" w:color="auto"/>
      </w:divBdr>
      <w:divsChild>
        <w:div w:id="1336613396">
          <w:marLeft w:val="0"/>
          <w:marRight w:val="0"/>
          <w:marTop w:val="0"/>
          <w:marBottom w:val="0"/>
          <w:divBdr>
            <w:top w:val="none" w:sz="0" w:space="0" w:color="auto"/>
            <w:left w:val="none" w:sz="0" w:space="0" w:color="auto"/>
            <w:bottom w:val="none" w:sz="0" w:space="0" w:color="auto"/>
            <w:right w:val="none" w:sz="0" w:space="0" w:color="auto"/>
          </w:divBdr>
          <w:divsChild>
            <w:div w:id="2088838225">
              <w:marLeft w:val="0"/>
              <w:marRight w:val="0"/>
              <w:marTop w:val="0"/>
              <w:marBottom w:val="0"/>
              <w:divBdr>
                <w:top w:val="none" w:sz="0" w:space="0" w:color="auto"/>
                <w:left w:val="none" w:sz="0" w:space="0" w:color="auto"/>
                <w:bottom w:val="none" w:sz="0" w:space="0" w:color="auto"/>
                <w:right w:val="none" w:sz="0" w:space="0" w:color="auto"/>
              </w:divBdr>
              <w:divsChild>
                <w:div w:id="1304847427">
                  <w:marLeft w:val="0"/>
                  <w:marRight w:val="0"/>
                  <w:marTop w:val="0"/>
                  <w:marBottom w:val="0"/>
                  <w:divBdr>
                    <w:top w:val="none" w:sz="0" w:space="0" w:color="auto"/>
                    <w:left w:val="none" w:sz="0" w:space="0" w:color="auto"/>
                    <w:bottom w:val="none" w:sz="0" w:space="0" w:color="auto"/>
                    <w:right w:val="none" w:sz="0" w:space="0" w:color="auto"/>
                  </w:divBdr>
                  <w:divsChild>
                    <w:div w:id="213216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057772">
      <w:bodyDiv w:val="1"/>
      <w:marLeft w:val="0"/>
      <w:marRight w:val="0"/>
      <w:marTop w:val="0"/>
      <w:marBottom w:val="0"/>
      <w:divBdr>
        <w:top w:val="none" w:sz="0" w:space="0" w:color="auto"/>
        <w:left w:val="none" w:sz="0" w:space="0" w:color="auto"/>
        <w:bottom w:val="none" w:sz="0" w:space="0" w:color="auto"/>
        <w:right w:val="none" w:sz="0" w:space="0" w:color="auto"/>
      </w:divBdr>
      <w:divsChild>
        <w:div w:id="1047101112">
          <w:marLeft w:val="0"/>
          <w:marRight w:val="0"/>
          <w:marTop w:val="0"/>
          <w:marBottom w:val="0"/>
          <w:divBdr>
            <w:top w:val="none" w:sz="0" w:space="0" w:color="auto"/>
            <w:left w:val="none" w:sz="0" w:space="0" w:color="auto"/>
            <w:bottom w:val="none" w:sz="0" w:space="0" w:color="auto"/>
            <w:right w:val="none" w:sz="0" w:space="0" w:color="auto"/>
          </w:divBdr>
          <w:divsChild>
            <w:div w:id="397675816">
              <w:marLeft w:val="0"/>
              <w:marRight w:val="0"/>
              <w:marTop w:val="0"/>
              <w:marBottom w:val="0"/>
              <w:divBdr>
                <w:top w:val="none" w:sz="0" w:space="0" w:color="auto"/>
                <w:left w:val="none" w:sz="0" w:space="0" w:color="auto"/>
                <w:bottom w:val="none" w:sz="0" w:space="0" w:color="auto"/>
                <w:right w:val="none" w:sz="0" w:space="0" w:color="auto"/>
              </w:divBdr>
              <w:divsChild>
                <w:div w:id="18923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654354">
      <w:bodyDiv w:val="1"/>
      <w:marLeft w:val="0"/>
      <w:marRight w:val="0"/>
      <w:marTop w:val="0"/>
      <w:marBottom w:val="0"/>
      <w:divBdr>
        <w:top w:val="none" w:sz="0" w:space="0" w:color="auto"/>
        <w:left w:val="none" w:sz="0" w:space="0" w:color="auto"/>
        <w:bottom w:val="none" w:sz="0" w:space="0" w:color="auto"/>
        <w:right w:val="none" w:sz="0" w:space="0" w:color="auto"/>
      </w:divBdr>
      <w:divsChild>
        <w:div w:id="742726121">
          <w:marLeft w:val="0"/>
          <w:marRight w:val="0"/>
          <w:marTop w:val="0"/>
          <w:marBottom w:val="0"/>
          <w:divBdr>
            <w:top w:val="none" w:sz="0" w:space="0" w:color="auto"/>
            <w:left w:val="none" w:sz="0" w:space="0" w:color="auto"/>
            <w:bottom w:val="none" w:sz="0" w:space="0" w:color="auto"/>
            <w:right w:val="none" w:sz="0" w:space="0" w:color="auto"/>
          </w:divBdr>
          <w:divsChild>
            <w:div w:id="843740900">
              <w:marLeft w:val="0"/>
              <w:marRight w:val="0"/>
              <w:marTop w:val="0"/>
              <w:marBottom w:val="0"/>
              <w:divBdr>
                <w:top w:val="none" w:sz="0" w:space="0" w:color="auto"/>
                <w:left w:val="none" w:sz="0" w:space="0" w:color="auto"/>
                <w:bottom w:val="none" w:sz="0" w:space="0" w:color="auto"/>
                <w:right w:val="none" w:sz="0" w:space="0" w:color="auto"/>
              </w:divBdr>
              <w:divsChild>
                <w:div w:id="155538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8062">
      <w:bodyDiv w:val="1"/>
      <w:marLeft w:val="0"/>
      <w:marRight w:val="0"/>
      <w:marTop w:val="0"/>
      <w:marBottom w:val="0"/>
      <w:divBdr>
        <w:top w:val="none" w:sz="0" w:space="0" w:color="auto"/>
        <w:left w:val="none" w:sz="0" w:space="0" w:color="auto"/>
        <w:bottom w:val="none" w:sz="0" w:space="0" w:color="auto"/>
        <w:right w:val="none" w:sz="0" w:space="0" w:color="auto"/>
      </w:divBdr>
      <w:divsChild>
        <w:div w:id="1636327791">
          <w:marLeft w:val="0"/>
          <w:marRight w:val="0"/>
          <w:marTop w:val="0"/>
          <w:marBottom w:val="0"/>
          <w:divBdr>
            <w:top w:val="none" w:sz="0" w:space="0" w:color="auto"/>
            <w:left w:val="none" w:sz="0" w:space="0" w:color="auto"/>
            <w:bottom w:val="none" w:sz="0" w:space="0" w:color="auto"/>
            <w:right w:val="none" w:sz="0" w:space="0" w:color="auto"/>
          </w:divBdr>
          <w:divsChild>
            <w:div w:id="1787458974">
              <w:marLeft w:val="0"/>
              <w:marRight w:val="0"/>
              <w:marTop w:val="0"/>
              <w:marBottom w:val="0"/>
              <w:divBdr>
                <w:top w:val="none" w:sz="0" w:space="0" w:color="auto"/>
                <w:left w:val="none" w:sz="0" w:space="0" w:color="auto"/>
                <w:bottom w:val="none" w:sz="0" w:space="0" w:color="auto"/>
                <w:right w:val="none" w:sz="0" w:space="0" w:color="auto"/>
              </w:divBdr>
              <w:divsChild>
                <w:div w:id="139620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41443">
      <w:bodyDiv w:val="1"/>
      <w:marLeft w:val="0"/>
      <w:marRight w:val="0"/>
      <w:marTop w:val="0"/>
      <w:marBottom w:val="0"/>
      <w:divBdr>
        <w:top w:val="none" w:sz="0" w:space="0" w:color="auto"/>
        <w:left w:val="none" w:sz="0" w:space="0" w:color="auto"/>
        <w:bottom w:val="none" w:sz="0" w:space="0" w:color="auto"/>
        <w:right w:val="none" w:sz="0" w:space="0" w:color="auto"/>
      </w:divBdr>
      <w:divsChild>
        <w:div w:id="592402385">
          <w:marLeft w:val="0"/>
          <w:marRight w:val="0"/>
          <w:marTop w:val="0"/>
          <w:marBottom w:val="0"/>
          <w:divBdr>
            <w:top w:val="none" w:sz="0" w:space="0" w:color="auto"/>
            <w:left w:val="none" w:sz="0" w:space="0" w:color="auto"/>
            <w:bottom w:val="none" w:sz="0" w:space="0" w:color="auto"/>
            <w:right w:val="none" w:sz="0" w:space="0" w:color="auto"/>
          </w:divBdr>
          <w:divsChild>
            <w:div w:id="458571191">
              <w:marLeft w:val="0"/>
              <w:marRight w:val="0"/>
              <w:marTop w:val="0"/>
              <w:marBottom w:val="0"/>
              <w:divBdr>
                <w:top w:val="none" w:sz="0" w:space="0" w:color="auto"/>
                <w:left w:val="none" w:sz="0" w:space="0" w:color="auto"/>
                <w:bottom w:val="none" w:sz="0" w:space="0" w:color="auto"/>
                <w:right w:val="none" w:sz="0" w:space="0" w:color="auto"/>
              </w:divBdr>
              <w:divsChild>
                <w:div w:id="108561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4349506">
      <w:bodyDiv w:val="1"/>
      <w:marLeft w:val="0"/>
      <w:marRight w:val="0"/>
      <w:marTop w:val="0"/>
      <w:marBottom w:val="0"/>
      <w:divBdr>
        <w:top w:val="none" w:sz="0" w:space="0" w:color="auto"/>
        <w:left w:val="none" w:sz="0" w:space="0" w:color="auto"/>
        <w:bottom w:val="none" w:sz="0" w:space="0" w:color="auto"/>
        <w:right w:val="none" w:sz="0" w:space="0" w:color="auto"/>
      </w:divBdr>
      <w:divsChild>
        <w:div w:id="1422723090">
          <w:marLeft w:val="0"/>
          <w:marRight w:val="0"/>
          <w:marTop w:val="0"/>
          <w:marBottom w:val="0"/>
          <w:divBdr>
            <w:top w:val="none" w:sz="0" w:space="0" w:color="auto"/>
            <w:left w:val="none" w:sz="0" w:space="0" w:color="auto"/>
            <w:bottom w:val="none" w:sz="0" w:space="0" w:color="auto"/>
            <w:right w:val="none" w:sz="0" w:space="0" w:color="auto"/>
          </w:divBdr>
          <w:divsChild>
            <w:div w:id="1114203499">
              <w:marLeft w:val="0"/>
              <w:marRight w:val="0"/>
              <w:marTop w:val="0"/>
              <w:marBottom w:val="0"/>
              <w:divBdr>
                <w:top w:val="none" w:sz="0" w:space="0" w:color="auto"/>
                <w:left w:val="none" w:sz="0" w:space="0" w:color="auto"/>
                <w:bottom w:val="none" w:sz="0" w:space="0" w:color="auto"/>
                <w:right w:val="none" w:sz="0" w:space="0" w:color="auto"/>
              </w:divBdr>
              <w:divsChild>
                <w:div w:id="114435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747867">
      <w:bodyDiv w:val="1"/>
      <w:marLeft w:val="0"/>
      <w:marRight w:val="0"/>
      <w:marTop w:val="0"/>
      <w:marBottom w:val="0"/>
      <w:divBdr>
        <w:top w:val="none" w:sz="0" w:space="0" w:color="auto"/>
        <w:left w:val="none" w:sz="0" w:space="0" w:color="auto"/>
        <w:bottom w:val="none" w:sz="0" w:space="0" w:color="auto"/>
        <w:right w:val="none" w:sz="0" w:space="0" w:color="auto"/>
      </w:divBdr>
      <w:divsChild>
        <w:div w:id="1914970995">
          <w:marLeft w:val="0"/>
          <w:marRight w:val="0"/>
          <w:marTop w:val="0"/>
          <w:marBottom w:val="0"/>
          <w:divBdr>
            <w:top w:val="none" w:sz="0" w:space="0" w:color="auto"/>
            <w:left w:val="none" w:sz="0" w:space="0" w:color="auto"/>
            <w:bottom w:val="none" w:sz="0" w:space="0" w:color="auto"/>
            <w:right w:val="none" w:sz="0" w:space="0" w:color="auto"/>
          </w:divBdr>
          <w:divsChild>
            <w:div w:id="273362783">
              <w:marLeft w:val="0"/>
              <w:marRight w:val="0"/>
              <w:marTop w:val="0"/>
              <w:marBottom w:val="0"/>
              <w:divBdr>
                <w:top w:val="none" w:sz="0" w:space="0" w:color="auto"/>
                <w:left w:val="none" w:sz="0" w:space="0" w:color="auto"/>
                <w:bottom w:val="none" w:sz="0" w:space="0" w:color="auto"/>
                <w:right w:val="none" w:sz="0" w:space="0" w:color="auto"/>
              </w:divBdr>
              <w:divsChild>
                <w:div w:id="693113842">
                  <w:marLeft w:val="0"/>
                  <w:marRight w:val="0"/>
                  <w:marTop w:val="0"/>
                  <w:marBottom w:val="0"/>
                  <w:divBdr>
                    <w:top w:val="none" w:sz="0" w:space="0" w:color="auto"/>
                    <w:left w:val="none" w:sz="0" w:space="0" w:color="auto"/>
                    <w:bottom w:val="none" w:sz="0" w:space="0" w:color="auto"/>
                    <w:right w:val="none" w:sz="0" w:space="0" w:color="auto"/>
                  </w:divBdr>
                  <w:divsChild>
                    <w:div w:id="2038962175">
                      <w:marLeft w:val="0"/>
                      <w:marRight w:val="0"/>
                      <w:marTop w:val="0"/>
                      <w:marBottom w:val="0"/>
                      <w:divBdr>
                        <w:top w:val="none" w:sz="0" w:space="0" w:color="auto"/>
                        <w:left w:val="none" w:sz="0" w:space="0" w:color="auto"/>
                        <w:bottom w:val="none" w:sz="0" w:space="0" w:color="auto"/>
                        <w:right w:val="none" w:sz="0" w:space="0" w:color="auto"/>
                      </w:divBdr>
                    </w:div>
                  </w:divsChild>
                </w:div>
                <w:div w:id="258217121">
                  <w:marLeft w:val="0"/>
                  <w:marRight w:val="0"/>
                  <w:marTop w:val="0"/>
                  <w:marBottom w:val="0"/>
                  <w:divBdr>
                    <w:top w:val="none" w:sz="0" w:space="0" w:color="auto"/>
                    <w:left w:val="none" w:sz="0" w:space="0" w:color="auto"/>
                    <w:bottom w:val="none" w:sz="0" w:space="0" w:color="auto"/>
                    <w:right w:val="none" w:sz="0" w:space="0" w:color="auto"/>
                  </w:divBdr>
                  <w:divsChild>
                    <w:div w:id="1074398058">
                      <w:marLeft w:val="0"/>
                      <w:marRight w:val="0"/>
                      <w:marTop w:val="0"/>
                      <w:marBottom w:val="0"/>
                      <w:divBdr>
                        <w:top w:val="none" w:sz="0" w:space="0" w:color="auto"/>
                        <w:left w:val="none" w:sz="0" w:space="0" w:color="auto"/>
                        <w:bottom w:val="none" w:sz="0" w:space="0" w:color="auto"/>
                        <w:right w:val="none" w:sz="0" w:space="0" w:color="auto"/>
                      </w:divBdr>
                    </w:div>
                  </w:divsChild>
                </w:div>
                <w:div w:id="1905290792">
                  <w:marLeft w:val="0"/>
                  <w:marRight w:val="0"/>
                  <w:marTop w:val="0"/>
                  <w:marBottom w:val="0"/>
                  <w:divBdr>
                    <w:top w:val="none" w:sz="0" w:space="0" w:color="auto"/>
                    <w:left w:val="none" w:sz="0" w:space="0" w:color="auto"/>
                    <w:bottom w:val="none" w:sz="0" w:space="0" w:color="auto"/>
                    <w:right w:val="none" w:sz="0" w:space="0" w:color="auto"/>
                  </w:divBdr>
                  <w:divsChild>
                    <w:div w:id="84616295">
                      <w:marLeft w:val="0"/>
                      <w:marRight w:val="0"/>
                      <w:marTop w:val="0"/>
                      <w:marBottom w:val="0"/>
                      <w:divBdr>
                        <w:top w:val="none" w:sz="0" w:space="0" w:color="auto"/>
                        <w:left w:val="none" w:sz="0" w:space="0" w:color="auto"/>
                        <w:bottom w:val="none" w:sz="0" w:space="0" w:color="auto"/>
                        <w:right w:val="none" w:sz="0" w:space="0" w:color="auto"/>
                      </w:divBdr>
                    </w:div>
                    <w:div w:id="581721092">
                      <w:marLeft w:val="0"/>
                      <w:marRight w:val="0"/>
                      <w:marTop w:val="0"/>
                      <w:marBottom w:val="0"/>
                      <w:divBdr>
                        <w:top w:val="none" w:sz="0" w:space="0" w:color="auto"/>
                        <w:left w:val="none" w:sz="0" w:space="0" w:color="auto"/>
                        <w:bottom w:val="none" w:sz="0" w:space="0" w:color="auto"/>
                        <w:right w:val="none" w:sz="0" w:space="0" w:color="auto"/>
                      </w:divBdr>
                    </w:div>
                    <w:div w:id="532809811">
                      <w:marLeft w:val="0"/>
                      <w:marRight w:val="0"/>
                      <w:marTop w:val="0"/>
                      <w:marBottom w:val="0"/>
                      <w:divBdr>
                        <w:top w:val="none" w:sz="0" w:space="0" w:color="auto"/>
                        <w:left w:val="none" w:sz="0" w:space="0" w:color="auto"/>
                        <w:bottom w:val="none" w:sz="0" w:space="0" w:color="auto"/>
                        <w:right w:val="none" w:sz="0" w:space="0" w:color="auto"/>
                      </w:divBdr>
                    </w:div>
                  </w:divsChild>
                </w:div>
                <w:div w:id="1246261153">
                  <w:marLeft w:val="0"/>
                  <w:marRight w:val="0"/>
                  <w:marTop w:val="0"/>
                  <w:marBottom w:val="0"/>
                  <w:divBdr>
                    <w:top w:val="none" w:sz="0" w:space="0" w:color="auto"/>
                    <w:left w:val="none" w:sz="0" w:space="0" w:color="auto"/>
                    <w:bottom w:val="none" w:sz="0" w:space="0" w:color="auto"/>
                    <w:right w:val="none" w:sz="0" w:space="0" w:color="auto"/>
                  </w:divBdr>
                  <w:divsChild>
                    <w:div w:id="7702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5878348">
      <w:bodyDiv w:val="1"/>
      <w:marLeft w:val="0"/>
      <w:marRight w:val="0"/>
      <w:marTop w:val="0"/>
      <w:marBottom w:val="0"/>
      <w:divBdr>
        <w:top w:val="none" w:sz="0" w:space="0" w:color="auto"/>
        <w:left w:val="none" w:sz="0" w:space="0" w:color="auto"/>
        <w:bottom w:val="none" w:sz="0" w:space="0" w:color="auto"/>
        <w:right w:val="none" w:sz="0" w:space="0" w:color="auto"/>
      </w:divBdr>
      <w:divsChild>
        <w:div w:id="1015115741">
          <w:marLeft w:val="0"/>
          <w:marRight w:val="0"/>
          <w:marTop w:val="0"/>
          <w:marBottom w:val="0"/>
          <w:divBdr>
            <w:top w:val="none" w:sz="0" w:space="0" w:color="auto"/>
            <w:left w:val="none" w:sz="0" w:space="0" w:color="auto"/>
            <w:bottom w:val="none" w:sz="0" w:space="0" w:color="auto"/>
            <w:right w:val="none" w:sz="0" w:space="0" w:color="auto"/>
          </w:divBdr>
          <w:divsChild>
            <w:div w:id="1489856931">
              <w:marLeft w:val="0"/>
              <w:marRight w:val="0"/>
              <w:marTop w:val="0"/>
              <w:marBottom w:val="0"/>
              <w:divBdr>
                <w:top w:val="none" w:sz="0" w:space="0" w:color="auto"/>
                <w:left w:val="none" w:sz="0" w:space="0" w:color="auto"/>
                <w:bottom w:val="none" w:sz="0" w:space="0" w:color="auto"/>
                <w:right w:val="none" w:sz="0" w:space="0" w:color="auto"/>
              </w:divBdr>
              <w:divsChild>
                <w:div w:id="111124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98697">
      <w:bodyDiv w:val="1"/>
      <w:marLeft w:val="0"/>
      <w:marRight w:val="0"/>
      <w:marTop w:val="0"/>
      <w:marBottom w:val="0"/>
      <w:divBdr>
        <w:top w:val="none" w:sz="0" w:space="0" w:color="auto"/>
        <w:left w:val="none" w:sz="0" w:space="0" w:color="auto"/>
        <w:bottom w:val="none" w:sz="0" w:space="0" w:color="auto"/>
        <w:right w:val="none" w:sz="0" w:space="0" w:color="auto"/>
      </w:divBdr>
      <w:divsChild>
        <w:div w:id="270599739">
          <w:marLeft w:val="0"/>
          <w:marRight w:val="0"/>
          <w:marTop w:val="0"/>
          <w:marBottom w:val="0"/>
          <w:divBdr>
            <w:top w:val="none" w:sz="0" w:space="0" w:color="auto"/>
            <w:left w:val="none" w:sz="0" w:space="0" w:color="auto"/>
            <w:bottom w:val="none" w:sz="0" w:space="0" w:color="auto"/>
            <w:right w:val="none" w:sz="0" w:space="0" w:color="auto"/>
          </w:divBdr>
          <w:divsChild>
            <w:div w:id="2046052451">
              <w:marLeft w:val="0"/>
              <w:marRight w:val="0"/>
              <w:marTop w:val="0"/>
              <w:marBottom w:val="0"/>
              <w:divBdr>
                <w:top w:val="none" w:sz="0" w:space="0" w:color="auto"/>
                <w:left w:val="none" w:sz="0" w:space="0" w:color="auto"/>
                <w:bottom w:val="none" w:sz="0" w:space="0" w:color="auto"/>
                <w:right w:val="none" w:sz="0" w:space="0" w:color="auto"/>
              </w:divBdr>
              <w:divsChild>
                <w:div w:id="92419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596355">
      <w:bodyDiv w:val="1"/>
      <w:marLeft w:val="0"/>
      <w:marRight w:val="0"/>
      <w:marTop w:val="0"/>
      <w:marBottom w:val="0"/>
      <w:divBdr>
        <w:top w:val="none" w:sz="0" w:space="0" w:color="auto"/>
        <w:left w:val="none" w:sz="0" w:space="0" w:color="auto"/>
        <w:bottom w:val="none" w:sz="0" w:space="0" w:color="auto"/>
        <w:right w:val="none" w:sz="0" w:space="0" w:color="auto"/>
      </w:divBdr>
      <w:divsChild>
        <w:div w:id="958604922">
          <w:marLeft w:val="0"/>
          <w:marRight w:val="0"/>
          <w:marTop w:val="0"/>
          <w:marBottom w:val="0"/>
          <w:divBdr>
            <w:top w:val="none" w:sz="0" w:space="0" w:color="auto"/>
            <w:left w:val="none" w:sz="0" w:space="0" w:color="auto"/>
            <w:bottom w:val="none" w:sz="0" w:space="0" w:color="auto"/>
            <w:right w:val="none" w:sz="0" w:space="0" w:color="auto"/>
          </w:divBdr>
          <w:divsChild>
            <w:div w:id="953902058">
              <w:marLeft w:val="0"/>
              <w:marRight w:val="0"/>
              <w:marTop w:val="0"/>
              <w:marBottom w:val="0"/>
              <w:divBdr>
                <w:top w:val="none" w:sz="0" w:space="0" w:color="auto"/>
                <w:left w:val="none" w:sz="0" w:space="0" w:color="auto"/>
                <w:bottom w:val="none" w:sz="0" w:space="0" w:color="auto"/>
                <w:right w:val="none" w:sz="0" w:space="0" w:color="auto"/>
              </w:divBdr>
              <w:divsChild>
                <w:div w:id="202069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778">
      <w:bodyDiv w:val="1"/>
      <w:marLeft w:val="0"/>
      <w:marRight w:val="0"/>
      <w:marTop w:val="0"/>
      <w:marBottom w:val="0"/>
      <w:divBdr>
        <w:top w:val="none" w:sz="0" w:space="0" w:color="auto"/>
        <w:left w:val="none" w:sz="0" w:space="0" w:color="auto"/>
        <w:bottom w:val="none" w:sz="0" w:space="0" w:color="auto"/>
        <w:right w:val="none" w:sz="0" w:space="0" w:color="auto"/>
      </w:divBdr>
      <w:divsChild>
        <w:div w:id="52386236">
          <w:marLeft w:val="0"/>
          <w:marRight w:val="0"/>
          <w:marTop w:val="0"/>
          <w:marBottom w:val="0"/>
          <w:divBdr>
            <w:top w:val="none" w:sz="0" w:space="0" w:color="auto"/>
            <w:left w:val="none" w:sz="0" w:space="0" w:color="auto"/>
            <w:bottom w:val="none" w:sz="0" w:space="0" w:color="auto"/>
            <w:right w:val="none" w:sz="0" w:space="0" w:color="auto"/>
          </w:divBdr>
          <w:divsChild>
            <w:div w:id="1394044595">
              <w:marLeft w:val="0"/>
              <w:marRight w:val="0"/>
              <w:marTop w:val="0"/>
              <w:marBottom w:val="0"/>
              <w:divBdr>
                <w:top w:val="none" w:sz="0" w:space="0" w:color="auto"/>
                <w:left w:val="none" w:sz="0" w:space="0" w:color="auto"/>
                <w:bottom w:val="none" w:sz="0" w:space="0" w:color="auto"/>
                <w:right w:val="none" w:sz="0" w:space="0" w:color="auto"/>
              </w:divBdr>
              <w:divsChild>
                <w:div w:id="767189757">
                  <w:marLeft w:val="0"/>
                  <w:marRight w:val="0"/>
                  <w:marTop w:val="0"/>
                  <w:marBottom w:val="0"/>
                  <w:divBdr>
                    <w:top w:val="none" w:sz="0" w:space="0" w:color="auto"/>
                    <w:left w:val="none" w:sz="0" w:space="0" w:color="auto"/>
                    <w:bottom w:val="none" w:sz="0" w:space="0" w:color="auto"/>
                    <w:right w:val="none" w:sz="0" w:space="0" w:color="auto"/>
                  </w:divBdr>
                  <w:divsChild>
                    <w:div w:id="2078163727">
                      <w:marLeft w:val="0"/>
                      <w:marRight w:val="0"/>
                      <w:marTop w:val="0"/>
                      <w:marBottom w:val="0"/>
                      <w:divBdr>
                        <w:top w:val="none" w:sz="0" w:space="0" w:color="auto"/>
                        <w:left w:val="none" w:sz="0" w:space="0" w:color="auto"/>
                        <w:bottom w:val="none" w:sz="0" w:space="0" w:color="auto"/>
                        <w:right w:val="none" w:sz="0" w:space="0" w:color="auto"/>
                      </w:divBdr>
                    </w:div>
                  </w:divsChild>
                </w:div>
                <w:div w:id="1577469719">
                  <w:marLeft w:val="0"/>
                  <w:marRight w:val="0"/>
                  <w:marTop w:val="0"/>
                  <w:marBottom w:val="0"/>
                  <w:divBdr>
                    <w:top w:val="none" w:sz="0" w:space="0" w:color="auto"/>
                    <w:left w:val="none" w:sz="0" w:space="0" w:color="auto"/>
                    <w:bottom w:val="none" w:sz="0" w:space="0" w:color="auto"/>
                    <w:right w:val="none" w:sz="0" w:space="0" w:color="auto"/>
                  </w:divBdr>
                  <w:divsChild>
                    <w:div w:id="508450277">
                      <w:marLeft w:val="0"/>
                      <w:marRight w:val="0"/>
                      <w:marTop w:val="0"/>
                      <w:marBottom w:val="0"/>
                      <w:divBdr>
                        <w:top w:val="none" w:sz="0" w:space="0" w:color="auto"/>
                        <w:left w:val="none" w:sz="0" w:space="0" w:color="auto"/>
                        <w:bottom w:val="none" w:sz="0" w:space="0" w:color="auto"/>
                        <w:right w:val="none" w:sz="0" w:space="0" w:color="auto"/>
                      </w:divBdr>
                    </w:div>
                  </w:divsChild>
                </w:div>
                <w:div w:id="713505908">
                  <w:marLeft w:val="0"/>
                  <w:marRight w:val="0"/>
                  <w:marTop w:val="0"/>
                  <w:marBottom w:val="0"/>
                  <w:divBdr>
                    <w:top w:val="none" w:sz="0" w:space="0" w:color="auto"/>
                    <w:left w:val="none" w:sz="0" w:space="0" w:color="auto"/>
                    <w:bottom w:val="none" w:sz="0" w:space="0" w:color="auto"/>
                    <w:right w:val="none" w:sz="0" w:space="0" w:color="auto"/>
                  </w:divBdr>
                  <w:divsChild>
                    <w:div w:id="1839420339">
                      <w:marLeft w:val="0"/>
                      <w:marRight w:val="0"/>
                      <w:marTop w:val="0"/>
                      <w:marBottom w:val="0"/>
                      <w:divBdr>
                        <w:top w:val="none" w:sz="0" w:space="0" w:color="auto"/>
                        <w:left w:val="none" w:sz="0" w:space="0" w:color="auto"/>
                        <w:bottom w:val="none" w:sz="0" w:space="0" w:color="auto"/>
                        <w:right w:val="none" w:sz="0" w:space="0" w:color="auto"/>
                      </w:divBdr>
                    </w:div>
                  </w:divsChild>
                </w:div>
                <w:div w:id="278724944">
                  <w:marLeft w:val="0"/>
                  <w:marRight w:val="0"/>
                  <w:marTop w:val="0"/>
                  <w:marBottom w:val="0"/>
                  <w:divBdr>
                    <w:top w:val="none" w:sz="0" w:space="0" w:color="auto"/>
                    <w:left w:val="none" w:sz="0" w:space="0" w:color="auto"/>
                    <w:bottom w:val="none" w:sz="0" w:space="0" w:color="auto"/>
                    <w:right w:val="none" w:sz="0" w:space="0" w:color="auto"/>
                  </w:divBdr>
                  <w:divsChild>
                    <w:div w:id="1251546424">
                      <w:marLeft w:val="0"/>
                      <w:marRight w:val="0"/>
                      <w:marTop w:val="0"/>
                      <w:marBottom w:val="0"/>
                      <w:divBdr>
                        <w:top w:val="none" w:sz="0" w:space="0" w:color="auto"/>
                        <w:left w:val="none" w:sz="0" w:space="0" w:color="auto"/>
                        <w:bottom w:val="none" w:sz="0" w:space="0" w:color="auto"/>
                        <w:right w:val="none" w:sz="0" w:space="0" w:color="auto"/>
                      </w:divBdr>
                    </w:div>
                  </w:divsChild>
                </w:div>
                <w:div w:id="1412851235">
                  <w:marLeft w:val="0"/>
                  <w:marRight w:val="0"/>
                  <w:marTop w:val="0"/>
                  <w:marBottom w:val="0"/>
                  <w:divBdr>
                    <w:top w:val="none" w:sz="0" w:space="0" w:color="auto"/>
                    <w:left w:val="none" w:sz="0" w:space="0" w:color="auto"/>
                    <w:bottom w:val="none" w:sz="0" w:space="0" w:color="auto"/>
                    <w:right w:val="none" w:sz="0" w:space="0" w:color="auto"/>
                  </w:divBdr>
                  <w:divsChild>
                    <w:div w:id="1931889004">
                      <w:marLeft w:val="0"/>
                      <w:marRight w:val="0"/>
                      <w:marTop w:val="0"/>
                      <w:marBottom w:val="0"/>
                      <w:divBdr>
                        <w:top w:val="none" w:sz="0" w:space="0" w:color="auto"/>
                        <w:left w:val="none" w:sz="0" w:space="0" w:color="auto"/>
                        <w:bottom w:val="none" w:sz="0" w:space="0" w:color="auto"/>
                        <w:right w:val="none" w:sz="0" w:space="0" w:color="auto"/>
                      </w:divBdr>
                    </w:div>
                  </w:divsChild>
                </w:div>
                <w:div w:id="1601988358">
                  <w:marLeft w:val="0"/>
                  <w:marRight w:val="0"/>
                  <w:marTop w:val="0"/>
                  <w:marBottom w:val="0"/>
                  <w:divBdr>
                    <w:top w:val="none" w:sz="0" w:space="0" w:color="auto"/>
                    <w:left w:val="none" w:sz="0" w:space="0" w:color="auto"/>
                    <w:bottom w:val="none" w:sz="0" w:space="0" w:color="auto"/>
                    <w:right w:val="none" w:sz="0" w:space="0" w:color="auto"/>
                  </w:divBdr>
                  <w:divsChild>
                    <w:div w:id="1899827193">
                      <w:marLeft w:val="0"/>
                      <w:marRight w:val="0"/>
                      <w:marTop w:val="0"/>
                      <w:marBottom w:val="0"/>
                      <w:divBdr>
                        <w:top w:val="none" w:sz="0" w:space="0" w:color="auto"/>
                        <w:left w:val="none" w:sz="0" w:space="0" w:color="auto"/>
                        <w:bottom w:val="none" w:sz="0" w:space="0" w:color="auto"/>
                        <w:right w:val="none" w:sz="0" w:space="0" w:color="auto"/>
                      </w:divBdr>
                    </w:div>
                  </w:divsChild>
                </w:div>
                <w:div w:id="833834727">
                  <w:marLeft w:val="0"/>
                  <w:marRight w:val="0"/>
                  <w:marTop w:val="0"/>
                  <w:marBottom w:val="0"/>
                  <w:divBdr>
                    <w:top w:val="none" w:sz="0" w:space="0" w:color="auto"/>
                    <w:left w:val="none" w:sz="0" w:space="0" w:color="auto"/>
                    <w:bottom w:val="none" w:sz="0" w:space="0" w:color="auto"/>
                    <w:right w:val="none" w:sz="0" w:space="0" w:color="auto"/>
                  </w:divBdr>
                  <w:divsChild>
                    <w:div w:id="1994527907">
                      <w:marLeft w:val="0"/>
                      <w:marRight w:val="0"/>
                      <w:marTop w:val="0"/>
                      <w:marBottom w:val="0"/>
                      <w:divBdr>
                        <w:top w:val="none" w:sz="0" w:space="0" w:color="auto"/>
                        <w:left w:val="none" w:sz="0" w:space="0" w:color="auto"/>
                        <w:bottom w:val="none" w:sz="0" w:space="0" w:color="auto"/>
                        <w:right w:val="none" w:sz="0" w:space="0" w:color="auto"/>
                      </w:divBdr>
                    </w:div>
                  </w:divsChild>
                </w:div>
                <w:div w:id="477573368">
                  <w:marLeft w:val="0"/>
                  <w:marRight w:val="0"/>
                  <w:marTop w:val="0"/>
                  <w:marBottom w:val="0"/>
                  <w:divBdr>
                    <w:top w:val="none" w:sz="0" w:space="0" w:color="auto"/>
                    <w:left w:val="none" w:sz="0" w:space="0" w:color="auto"/>
                    <w:bottom w:val="none" w:sz="0" w:space="0" w:color="auto"/>
                    <w:right w:val="none" w:sz="0" w:space="0" w:color="auto"/>
                  </w:divBdr>
                  <w:divsChild>
                    <w:div w:id="389573450">
                      <w:marLeft w:val="0"/>
                      <w:marRight w:val="0"/>
                      <w:marTop w:val="0"/>
                      <w:marBottom w:val="0"/>
                      <w:divBdr>
                        <w:top w:val="none" w:sz="0" w:space="0" w:color="auto"/>
                        <w:left w:val="none" w:sz="0" w:space="0" w:color="auto"/>
                        <w:bottom w:val="none" w:sz="0" w:space="0" w:color="auto"/>
                        <w:right w:val="none" w:sz="0" w:space="0" w:color="auto"/>
                      </w:divBdr>
                    </w:div>
                  </w:divsChild>
                </w:div>
                <w:div w:id="1351444221">
                  <w:marLeft w:val="0"/>
                  <w:marRight w:val="0"/>
                  <w:marTop w:val="0"/>
                  <w:marBottom w:val="0"/>
                  <w:divBdr>
                    <w:top w:val="none" w:sz="0" w:space="0" w:color="auto"/>
                    <w:left w:val="none" w:sz="0" w:space="0" w:color="auto"/>
                    <w:bottom w:val="none" w:sz="0" w:space="0" w:color="auto"/>
                    <w:right w:val="none" w:sz="0" w:space="0" w:color="auto"/>
                  </w:divBdr>
                  <w:divsChild>
                    <w:div w:id="920062638">
                      <w:marLeft w:val="0"/>
                      <w:marRight w:val="0"/>
                      <w:marTop w:val="0"/>
                      <w:marBottom w:val="0"/>
                      <w:divBdr>
                        <w:top w:val="none" w:sz="0" w:space="0" w:color="auto"/>
                        <w:left w:val="none" w:sz="0" w:space="0" w:color="auto"/>
                        <w:bottom w:val="none" w:sz="0" w:space="0" w:color="auto"/>
                        <w:right w:val="none" w:sz="0" w:space="0" w:color="auto"/>
                      </w:divBdr>
                    </w:div>
                  </w:divsChild>
                </w:div>
                <w:div w:id="1348949674">
                  <w:marLeft w:val="0"/>
                  <w:marRight w:val="0"/>
                  <w:marTop w:val="0"/>
                  <w:marBottom w:val="0"/>
                  <w:divBdr>
                    <w:top w:val="none" w:sz="0" w:space="0" w:color="auto"/>
                    <w:left w:val="none" w:sz="0" w:space="0" w:color="auto"/>
                    <w:bottom w:val="none" w:sz="0" w:space="0" w:color="auto"/>
                    <w:right w:val="none" w:sz="0" w:space="0" w:color="auto"/>
                  </w:divBdr>
                  <w:divsChild>
                    <w:div w:id="358168015">
                      <w:marLeft w:val="0"/>
                      <w:marRight w:val="0"/>
                      <w:marTop w:val="0"/>
                      <w:marBottom w:val="0"/>
                      <w:divBdr>
                        <w:top w:val="none" w:sz="0" w:space="0" w:color="auto"/>
                        <w:left w:val="none" w:sz="0" w:space="0" w:color="auto"/>
                        <w:bottom w:val="none" w:sz="0" w:space="0" w:color="auto"/>
                        <w:right w:val="none" w:sz="0" w:space="0" w:color="auto"/>
                      </w:divBdr>
                    </w:div>
                  </w:divsChild>
                </w:div>
                <w:div w:id="127213400">
                  <w:marLeft w:val="0"/>
                  <w:marRight w:val="0"/>
                  <w:marTop w:val="0"/>
                  <w:marBottom w:val="0"/>
                  <w:divBdr>
                    <w:top w:val="none" w:sz="0" w:space="0" w:color="auto"/>
                    <w:left w:val="none" w:sz="0" w:space="0" w:color="auto"/>
                    <w:bottom w:val="none" w:sz="0" w:space="0" w:color="auto"/>
                    <w:right w:val="none" w:sz="0" w:space="0" w:color="auto"/>
                  </w:divBdr>
                  <w:divsChild>
                    <w:div w:id="1387605068">
                      <w:marLeft w:val="0"/>
                      <w:marRight w:val="0"/>
                      <w:marTop w:val="0"/>
                      <w:marBottom w:val="0"/>
                      <w:divBdr>
                        <w:top w:val="none" w:sz="0" w:space="0" w:color="auto"/>
                        <w:left w:val="none" w:sz="0" w:space="0" w:color="auto"/>
                        <w:bottom w:val="none" w:sz="0" w:space="0" w:color="auto"/>
                        <w:right w:val="none" w:sz="0" w:space="0" w:color="auto"/>
                      </w:divBdr>
                    </w:div>
                  </w:divsChild>
                </w:div>
                <w:div w:id="1387025618">
                  <w:marLeft w:val="0"/>
                  <w:marRight w:val="0"/>
                  <w:marTop w:val="0"/>
                  <w:marBottom w:val="0"/>
                  <w:divBdr>
                    <w:top w:val="none" w:sz="0" w:space="0" w:color="auto"/>
                    <w:left w:val="none" w:sz="0" w:space="0" w:color="auto"/>
                    <w:bottom w:val="none" w:sz="0" w:space="0" w:color="auto"/>
                    <w:right w:val="none" w:sz="0" w:space="0" w:color="auto"/>
                  </w:divBdr>
                  <w:divsChild>
                    <w:div w:id="57170405">
                      <w:marLeft w:val="0"/>
                      <w:marRight w:val="0"/>
                      <w:marTop w:val="0"/>
                      <w:marBottom w:val="0"/>
                      <w:divBdr>
                        <w:top w:val="none" w:sz="0" w:space="0" w:color="auto"/>
                        <w:left w:val="none" w:sz="0" w:space="0" w:color="auto"/>
                        <w:bottom w:val="none" w:sz="0" w:space="0" w:color="auto"/>
                        <w:right w:val="none" w:sz="0" w:space="0" w:color="auto"/>
                      </w:divBdr>
                    </w:div>
                  </w:divsChild>
                </w:div>
                <w:div w:id="1073545936">
                  <w:marLeft w:val="0"/>
                  <w:marRight w:val="0"/>
                  <w:marTop w:val="0"/>
                  <w:marBottom w:val="0"/>
                  <w:divBdr>
                    <w:top w:val="none" w:sz="0" w:space="0" w:color="auto"/>
                    <w:left w:val="none" w:sz="0" w:space="0" w:color="auto"/>
                    <w:bottom w:val="none" w:sz="0" w:space="0" w:color="auto"/>
                    <w:right w:val="none" w:sz="0" w:space="0" w:color="auto"/>
                  </w:divBdr>
                  <w:divsChild>
                    <w:div w:id="545533780">
                      <w:marLeft w:val="0"/>
                      <w:marRight w:val="0"/>
                      <w:marTop w:val="0"/>
                      <w:marBottom w:val="0"/>
                      <w:divBdr>
                        <w:top w:val="none" w:sz="0" w:space="0" w:color="auto"/>
                        <w:left w:val="none" w:sz="0" w:space="0" w:color="auto"/>
                        <w:bottom w:val="none" w:sz="0" w:space="0" w:color="auto"/>
                        <w:right w:val="none" w:sz="0" w:space="0" w:color="auto"/>
                      </w:divBdr>
                    </w:div>
                  </w:divsChild>
                </w:div>
                <w:div w:id="573711131">
                  <w:marLeft w:val="0"/>
                  <w:marRight w:val="0"/>
                  <w:marTop w:val="0"/>
                  <w:marBottom w:val="0"/>
                  <w:divBdr>
                    <w:top w:val="none" w:sz="0" w:space="0" w:color="auto"/>
                    <w:left w:val="none" w:sz="0" w:space="0" w:color="auto"/>
                    <w:bottom w:val="none" w:sz="0" w:space="0" w:color="auto"/>
                    <w:right w:val="none" w:sz="0" w:space="0" w:color="auto"/>
                  </w:divBdr>
                  <w:divsChild>
                    <w:div w:id="193011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865329">
      <w:bodyDiv w:val="1"/>
      <w:marLeft w:val="0"/>
      <w:marRight w:val="0"/>
      <w:marTop w:val="0"/>
      <w:marBottom w:val="0"/>
      <w:divBdr>
        <w:top w:val="none" w:sz="0" w:space="0" w:color="auto"/>
        <w:left w:val="none" w:sz="0" w:space="0" w:color="auto"/>
        <w:bottom w:val="none" w:sz="0" w:space="0" w:color="auto"/>
        <w:right w:val="none" w:sz="0" w:space="0" w:color="auto"/>
      </w:divBdr>
      <w:divsChild>
        <w:div w:id="1890190193">
          <w:marLeft w:val="0"/>
          <w:marRight w:val="0"/>
          <w:marTop w:val="0"/>
          <w:marBottom w:val="0"/>
          <w:divBdr>
            <w:top w:val="none" w:sz="0" w:space="0" w:color="auto"/>
            <w:left w:val="none" w:sz="0" w:space="0" w:color="auto"/>
            <w:bottom w:val="none" w:sz="0" w:space="0" w:color="auto"/>
            <w:right w:val="none" w:sz="0" w:space="0" w:color="auto"/>
          </w:divBdr>
          <w:divsChild>
            <w:div w:id="376635415">
              <w:marLeft w:val="0"/>
              <w:marRight w:val="0"/>
              <w:marTop w:val="0"/>
              <w:marBottom w:val="0"/>
              <w:divBdr>
                <w:top w:val="none" w:sz="0" w:space="0" w:color="auto"/>
                <w:left w:val="none" w:sz="0" w:space="0" w:color="auto"/>
                <w:bottom w:val="none" w:sz="0" w:space="0" w:color="auto"/>
                <w:right w:val="none" w:sz="0" w:space="0" w:color="auto"/>
              </w:divBdr>
              <w:divsChild>
                <w:div w:id="1783064547">
                  <w:marLeft w:val="0"/>
                  <w:marRight w:val="0"/>
                  <w:marTop w:val="0"/>
                  <w:marBottom w:val="0"/>
                  <w:divBdr>
                    <w:top w:val="none" w:sz="0" w:space="0" w:color="auto"/>
                    <w:left w:val="none" w:sz="0" w:space="0" w:color="auto"/>
                    <w:bottom w:val="none" w:sz="0" w:space="0" w:color="auto"/>
                    <w:right w:val="none" w:sz="0" w:space="0" w:color="auto"/>
                  </w:divBdr>
                  <w:divsChild>
                    <w:div w:id="197370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151507">
      <w:bodyDiv w:val="1"/>
      <w:marLeft w:val="0"/>
      <w:marRight w:val="0"/>
      <w:marTop w:val="0"/>
      <w:marBottom w:val="0"/>
      <w:divBdr>
        <w:top w:val="none" w:sz="0" w:space="0" w:color="auto"/>
        <w:left w:val="none" w:sz="0" w:space="0" w:color="auto"/>
        <w:bottom w:val="none" w:sz="0" w:space="0" w:color="auto"/>
        <w:right w:val="none" w:sz="0" w:space="0" w:color="auto"/>
      </w:divBdr>
      <w:divsChild>
        <w:div w:id="920412461">
          <w:marLeft w:val="0"/>
          <w:marRight w:val="0"/>
          <w:marTop w:val="0"/>
          <w:marBottom w:val="0"/>
          <w:divBdr>
            <w:top w:val="none" w:sz="0" w:space="0" w:color="auto"/>
            <w:left w:val="none" w:sz="0" w:space="0" w:color="auto"/>
            <w:bottom w:val="none" w:sz="0" w:space="0" w:color="auto"/>
            <w:right w:val="none" w:sz="0" w:space="0" w:color="auto"/>
          </w:divBdr>
          <w:divsChild>
            <w:div w:id="1880629420">
              <w:marLeft w:val="0"/>
              <w:marRight w:val="0"/>
              <w:marTop w:val="0"/>
              <w:marBottom w:val="0"/>
              <w:divBdr>
                <w:top w:val="none" w:sz="0" w:space="0" w:color="auto"/>
                <w:left w:val="none" w:sz="0" w:space="0" w:color="auto"/>
                <w:bottom w:val="none" w:sz="0" w:space="0" w:color="auto"/>
                <w:right w:val="none" w:sz="0" w:space="0" w:color="auto"/>
              </w:divBdr>
              <w:divsChild>
                <w:div w:id="1945110902">
                  <w:marLeft w:val="0"/>
                  <w:marRight w:val="0"/>
                  <w:marTop w:val="0"/>
                  <w:marBottom w:val="0"/>
                  <w:divBdr>
                    <w:top w:val="none" w:sz="0" w:space="0" w:color="auto"/>
                    <w:left w:val="none" w:sz="0" w:space="0" w:color="auto"/>
                    <w:bottom w:val="none" w:sz="0" w:space="0" w:color="auto"/>
                    <w:right w:val="none" w:sz="0" w:space="0" w:color="auto"/>
                  </w:divBdr>
                </w:div>
              </w:divsChild>
            </w:div>
            <w:div w:id="25108664">
              <w:marLeft w:val="0"/>
              <w:marRight w:val="0"/>
              <w:marTop w:val="0"/>
              <w:marBottom w:val="0"/>
              <w:divBdr>
                <w:top w:val="none" w:sz="0" w:space="0" w:color="auto"/>
                <w:left w:val="none" w:sz="0" w:space="0" w:color="auto"/>
                <w:bottom w:val="none" w:sz="0" w:space="0" w:color="auto"/>
                <w:right w:val="none" w:sz="0" w:space="0" w:color="auto"/>
              </w:divBdr>
              <w:divsChild>
                <w:div w:id="155652884">
                  <w:marLeft w:val="0"/>
                  <w:marRight w:val="0"/>
                  <w:marTop w:val="0"/>
                  <w:marBottom w:val="0"/>
                  <w:divBdr>
                    <w:top w:val="none" w:sz="0" w:space="0" w:color="auto"/>
                    <w:left w:val="none" w:sz="0" w:space="0" w:color="auto"/>
                    <w:bottom w:val="none" w:sz="0" w:space="0" w:color="auto"/>
                    <w:right w:val="none" w:sz="0" w:space="0" w:color="auto"/>
                  </w:divBdr>
                </w:div>
              </w:divsChild>
            </w:div>
            <w:div w:id="2063669394">
              <w:marLeft w:val="0"/>
              <w:marRight w:val="0"/>
              <w:marTop w:val="0"/>
              <w:marBottom w:val="0"/>
              <w:divBdr>
                <w:top w:val="none" w:sz="0" w:space="0" w:color="auto"/>
                <w:left w:val="none" w:sz="0" w:space="0" w:color="auto"/>
                <w:bottom w:val="none" w:sz="0" w:space="0" w:color="auto"/>
                <w:right w:val="none" w:sz="0" w:space="0" w:color="auto"/>
              </w:divBdr>
              <w:divsChild>
                <w:div w:id="98732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542404">
      <w:bodyDiv w:val="1"/>
      <w:marLeft w:val="0"/>
      <w:marRight w:val="0"/>
      <w:marTop w:val="0"/>
      <w:marBottom w:val="0"/>
      <w:divBdr>
        <w:top w:val="none" w:sz="0" w:space="0" w:color="auto"/>
        <w:left w:val="none" w:sz="0" w:space="0" w:color="auto"/>
        <w:bottom w:val="none" w:sz="0" w:space="0" w:color="auto"/>
        <w:right w:val="none" w:sz="0" w:space="0" w:color="auto"/>
      </w:divBdr>
      <w:divsChild>
        <w:div w:id="630550103">
          <w:marLeft w:val="0"/>
          <w:marRight w:val="0"/>
          <w:marTop w:val="0"/>
          <w:marBottom w:val="0"/>
          <w:divBdr>
            <w:top w:val="none" w:sz="0" w:space="0" w:color="auto"/>
            <w:left w:val="none" w:sz="0" w:space="0" w:color="auto"/>
            <w:bottom w:val="none" w:sz="0" w:space="0" w:color="auto"/>
            <w:right w:val="none" w:sz="0" w:space="0" w:color="auto"/>
          </w:divBdr>
          <w:divsChild>
            <w:div w:id="178398318">
              <w:marLeft w:val="0"/>
              <w:marRight w:val="0"/>
              <w:marTop w:val="0"/>
              <w:marBottom w:val="0"/>
              <w:divBdr>
                <w:top w:val="none" w:sz="0" w:space="0" w:color="auto"/>
                <w:left w:val="none" w:sz="0" w:space="0" w:color="auto"/>
                <w:bottom w:val="none" w:sz="0" w:space="0" w:color="auto"/>
                <w:right w:val="none" w:sz="0" w:space="0" w:color="auto"/>
              </w:divBdr>
              <w:divsChild>
                <w:div w:id="633097085">
                  <w:marLeft w:val="0"/>
                  <w:marRight w:val="0"/>
                  <w:marTop w:val="0"/>
                  <w:marBottom w:val="0"/>
                  <w:divBdr>
                    <w:top w:val="none" w:sz="0" w:space="0" w:color="auto"/>
                    <w:left w:val="none" w:sz="0" w:space="0" w:color="auto"/>
                    <w:bottom w:val="none" w:sz="0" w:space="0" w:color="auto"/>
                    <w:right w:val="none" w:sz="0" w:space="0" w:color="auto"/>
                  </w:divBdr>
                  <w:divsChild>
                    <w:div w:id="17240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8739">
      <w:bodyDiv w:val="1"/>
      <w:marLeft w:val="0"/>
      <w:marRight w:val="0"/>
      <w:marTop w:val="0"/>
      <w:marBottom w:val="0"/>
      <w:divBdr>
        <w:top w:val="none" w:sz="0" w:space="0" w:color="auto"/>
        <w:left w:val="none" w:sz="0" w:space="0" w:color="auto"/>
        <w:bottom w:val="none" w:sz="0" w:space="0" w:color="auto"/>
        <w:right w:val="none" w:sz="0" w:space="0" w:color="auto"/>
      </w:divBdr>
      <w:divsChild>
        <w:div w:id="1157575594">
          <w:marLeft w:val="0"/>
          <w:marRight w:val="0"/>
          <w:marTop w:val="0"/>
          <w:marBottom w:val="0"/>
          <w:divBdr>
            <w:top w:val="none" w:sz="0" w:space="0" w:color="auto"/>
            <w:left w:val="none" w:sz="0" w:space="0" w:color="auto"/>
            <w:bottom w:val="none" w:sz="0" w:space="0" w:color="auto"/>
            <w:right w:val="none" w:sz="0" w:space="0" w:color="auto"/>
          </w:divBdr>
          <w:divsChild>
            <w:div w:id="1377851397">
              <w:marLeft w:val="0"/>
              <w:marRight w:val="0"/>
              <w:marTop w:val="0"/>
              <w:marBottom w:val="0"/>
              <w:divBdr>
                <w:top w:val="none" w:sz="0" w:space="0" w:color="auto"/>
                <w:left w:val="none" w:sz="0" w:space="0" w:color="auto"/>
                <w:bottom w:val="none" w:sz="0" w:space="0" w:color="auto"/>
                <w:right w:val="none" w:sz="0" w:space="0" w:color="auto"/>
              </w:divBdr>
              <w:divsChild>
                <w:div w:id="914244034">
                  <w:marLeft w:val="0"/>
                  <w:marRight w:val="0"/>
                  <w:marTop w:val="0"/>
                  <w:marBottom w:val="0"/>
                  <w:divBdr>
                    <w:top w:val="none" w:sz="0" w:space="0" w:color="auto"/>
                    <w:left w:val="none" w:sz="0" w:space="0" w:color="auto"/>
                    <w:bottom w:val="none" w:sz="0" w:space="0" w:color="auto"/>
                    <w:right w:val="none" w:sz="0" w:space="0" w:color="auto"/>
                  </w:divBdr>
                </w:div>
              </w:divsChild>
            </w:div>
            <w:div w:id="116877958">
              <w:marLeft w:val="0"/>
              <w:marRight w:val="0"/>
              <w:marTop w:val="0"/>
              <w:marBottom w:val="0"/>
              <w:divBdr>
                <w:top w:val="none" w:sz="0" w:space="0" w:color="auto"/>
                <w:left w:val="none" w:sz="0" w:space="0" w:color="auto"/>
                <w:bottom w:val="none" w:sz="0" w:space="0" w:color="auto"/>
                <w:right w:val="none" w:sz="0" w:space="0" w:color="auto"/>
              </w:divBdr>
              <w:divsChild>
                <w:div w:id="149114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56024">
      <w:bodyDiv w:val="1"/>
      <w:marLeft w:val="0"/>
      <w:marRight w:val="0"/>
      <w:marTop w:val="0"/>
      <w:marBottom w:val="0"/>
      <w:divBdr>
        <w:top w:val="none" w:sz="0" w:space="0" w:color="auto"/>
        <w:left w:val="none" w:sz="0" w:space="0" w:color="auto"/>
        <w:bottom w:val="none" w:sz="0" w:space="0" w:color="auto"/>
        <w:right w:val="none" w:sz="0" w:space="0" w:color="auto"/>
      </w:divBdr>
      <w:divsChild>
        <w:div w:id="1041321403">
          <w:marLeft w:val="0"/>
          <w:marRight w:val="0"/>
          <w:marTop w:val="0"/>
          <w:marBottom w:val="0"/>
          <w:divBdr>
            <w:top w:val="none" w:sz="0" w:space="0" w:color="auto"/>
            <w:left w:val="none" w:sz="0" w:space="0" w:color="auto"/>
            <w:bottom w:val="none" w:sz="0" w:space="0" w:color="auto"/>
            <w:right w:val="none" w:sz="0" w:space="0" w:color="auto"/>
          </w:divBdr>
          <w:divsChild>
            <w:div w:id="1353844107">
              <w:marLeft w:val="0"/>
              <w:marRight w:val="0"/>
              <w:marTop w:val="0"/>
              <w:marBottom w:val="0"/>
              <w:divBdr>
                <w:top w:val="none" w:sz="0" w:space="0" w:color="auto"/>
                <w:left w:val="none" w:sz="0" w:space="0" w:color="auto"/>
                <w:bottom w:val="none" w:sz="0" w:space="0" w:color="auto"/>
                <w:right w:val="none" w:sz="0" w:space="0" w:color="auto"/>
              </w:divBdr>
              <w:divsChild>
                <w:div w:id="772439318">
                  <w:marLeft w:val="0"/>
                  <w:marRight w:val="0"/>
                  <w:marTop w:val="0"/>
                  <w:marBottom w:val="0"/>
                  <w:divBdr>
                    <w:top w:val="none" w:sz="0" w:space="0" w:color="auto"/>
                    <w:left w:val="none" w:sz="0" w:space="0" w:color="auto"/>
                    <w:bottom w:val="none" w:sz="0" w:space="0" w:color="auto"/>
                    <w:right w:val="none" w:sz="0" w:space="0" w:color="auto"/>
                  </w:divBdr>
                  <w:divsChild>
                    <w:div w:id="285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326910">
      <w:bodyDiv w:val="1"/>
      <w:marLeft w:val="0"/>
      <w:marRight w:val="0"/>
      <w:marTop w:val="0"/>
      <w:marBottom w:val="0"/>
      <w:divBdr>
        <w:top w:val="none" w:sz="0" w:space="0" w:color="auto"/>
        <w:left w:val="none" w:sz="0" w:space="0" w:color="auto"/>
        <w:bottom w:val="none" w:sz="0" w:space="0" w:color="auto"/>
        <w:right w:val="none" w:sz="0" w:space="0" w:color="auto"/>
      </w:divBdr>
      <w:divsChild>
        <w:div w:id="1705327401">
          <w:marLeft w:val="0"/>
          <w:marRight w:val="0"/>
          <w:marTop w:val="0"/>
          <w:marBottom w:val="0"/>
          <w:divBdr>
            <w:top w:val="none" w:sz="0" w:space="0" w:color="auto"/>
            <w:left w:val="none" w:sz="0" w:space="0" w:color="auto"/>
            <w:bottom w:val="none" w:sz="0" w:space="0" w:color="auto"/>
            <w:right w:val="none" w:sz="0" w:space="0" w:color="auto"/>
          </w:divBdr>
          <w:divsChild>
            <w:div w:id="849638567">
              <w:marLeft w:val="0"/>
              <w:marRight w:val="0"/>
              <w:marTop w:val="0"/>
              <w:marBottom w:val="0"/>
              <w:divBdr>
                <w:top w:val="none" w:sz="0" w:space="0" w:color="auto"/>
                <w:left w:val="none" w:sz="0" w:space="0" w:color="auto"/>
                <w:bottom w:val="none" w:sz="0" w:space="0" w:color="auto"/>
                <w:right w:val="none" w:sz="0" w:space="0" w:color="auto"/>
              </w:divBdr>
              <w:divsChild>
                <w:div w:id="74862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349637">
      <w:bodyDiv w:val="1"/>
      <w:marLeft w:val="0"/>
      <w:marRight w:val="0"/>
      <w:marTop w:val="0"/>
      <w:marBottom w:val="0"/>
      <w:divBdr>
        <w:top w:val="none" w:sz="0" w:space="0" w:color="auto"/>
        <w:left w:val="none" w:sz="0" w:space="0" w:color="auto"/>
        <w:bottom w:val="none" w:sz="0" w:space="0" w:color="auto"/>
        <w:right w:val="none" w:sz="0" w:space="0" w:color="auto"/>
      </w:divBdr>
      <w:divsChild>
        <w:div w:id="568730477">
          <w:marLeft w:val="0"/>
          <w:marRight w:val="0"/>
          <w:marTop w:val="0"/>
          <w:marBottom w:val="0"/>
          <w:divBdr>
            <w:top w:val="none" w:sz="0" w:space="0" w:color="auto"/>
            <w:left w:val="none" w:sz="0" w:space="0" w:color="auto"/>
            <w:bottom w:val="none" w:sz="0" w:space="0" w:color="auto"/>
            <w:right w:val="none" w:sz="0" w:space="0" w:color="auto"/>
          </w:divBdr>
          <w:divsChild>
            <w:div w:id="733309450">
              <w:marLeft w:val="0"/>
              <w:marRight w:val="0"/>
              <w:marTop w:val="0"/>
              <w:marBottom w:val="0"/>
              <w:divBdr>
                <w:top w:val="none" w:sz="0" w:space="0" w:color="auto"/>
                <w:left w:val="none" w:sz="0" w:space="0" w:color="auto"/>
                <w:bottom w:val="none" w:sz="0" w:space="0" w:color="auto"/>
                <w:right w:val="none" w:sz="0" w:space="0" w:color="auto"/>
              </w:divBdr>
              <w:divsChild>
                <w:div w:id="212935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907781">
      <w:bodyDiv w:val="1"/>
      <w:marLeft w:val="0"/>
      <w:marRight w:val="0"/>
      <w:marTop w:val="0"/>
      <w:marBottom w:val="0"/>
      <w:divBdr>
        <w:top w:val="none" w:sz="0" w:space="0" w:color="auto"/>
        <w:left w:val="none" w:sz="0" w:space="0" w:color="auto"/>
        <w:bottom w:val="none" w:sz="0" w:space="0" w:color="auto"/>
        <w:right w:val="none" w:sz="0" w:space="0" w:color="auto"/>
      </w:divBdr>
      <w:divsChild>
        <w:div w:id="781345343">
          <w:marLeft w:val="0"/>
          <w:marRight w:val="0"/>
          <w:marTop w:val="0"/>
          <w:marBottom w:val="0"/>
          <w:divBdr>
            <w:top w:val="none" w:sz="0" w:space="0" w:color="auto"/>
            <w:left w:val="none" w:sz="0" w:space="0" w:color="auto"/>
            <w:bottom w:val="none" w:sz="0" w:space="0" w:color="auto"/>
            <w:right w:val="none" w:sz="0" w:space="0" w:color="auto"/>
          </w:divBdr>
          <w:divsChild>
            <w:div w:id="1792479301">
              <w:marLeft w:val="0"/>
              <w:marRight w:val="0"/>
              <w:marTop w:val="0"/>
              <w:marBottom w:val="0"/>
              <w:divBdr>
                <w:top w:val="none" w:sz="0" w:space="0" w:color="auto"/>
                <w:left w:val="none" w:sz="0" w:space="0" w:color="auto"/>
                <w:bottom w:val="none" w:sz="0" w:space="0" w:color="auto"/>
                <w:right w:val="none" w:sz="0" w:space="0" w:color="auto"/>
              </w:divBdr>
              <w:divsChild>
                <w:div w:id="1645233763">
                  <w:marLeft w:val="0"/>
                  <w:marRight w:val="0"/>
                  <w:marTop w:val="0"/>
                  <w:marBottom w:val="0"/>
                  <w:divBdr>
                    <w:top w:val="none" w:sz="0" w:space="0" w:color="auto"/>
                    <w:left w:val="none" w:sz="0" w:space="0" w:color="auto"/>
                    <w:bottom w:val="none" w:sz="0" w:space="0" w:color="auto"/>
                    <w:right w:val="none" w:sz="0" w:space="0" w:color="auto"/>
                  </w:divBdr>
                  <w:divsChild>
                    <w:div w:id="139546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051991">
      <w:bodyDiv w:val="1"/>
      <w:marLeft w:val="0"/>
      <w:marRight w:val="0"/>
      <w:marTop w:val="0"/>
      <w:marBottom w:val="0"/>
      <w:divBdr>
        <w:top w:val="none" w:sz="0" w:space="0" w:color="auto"/>
        <w:left w:val="none" w:sz="0" w:space="0" w:color="auto"/>
        <w:bottom w:val="none" w:sz="0" w:space="0" w:color="auto"/>
        <w:right w:val="none" w:sz="0" w:space="0" w:color="auto"/>
      </w:divBdr>
      <w:divsChild>
        <w:div w:id="1523088223">
          <w:marLeft w:val="0"/>
          <w:marRight w:val="0"/>
          <w:marTop w:val="0"/>
          <w:marBottom w:val="0"/>
          <w:divBdr>
            <w:top w:val="none" w:sz="0" w:space="0" w:color="auto"/>
            <w:left w:val="none" w:sz="0" w:space="0" w:color="auto"/>
            <w:bottom w:val="none" w:sz="0" w:space="0" w:color="auto"/>
            <w:right w:val="none" w:sz="0" w:space="0" w:color="auto"/>
          </w:divBdr>
          <w:divsChild>
            <w:div w:id="1431511074">
              <w:marLeft w:val="0"/>
              <w:marRight w:val="0"/>
              <w:marTop w:val="0"/>
              <w:marBottom w:val="0"/>
              <w:divBdr>
                <w:top w:val="none" w:sz="0" w:space="0" w:color="auto"/>
                <w:left w:val="none" w:sz="0" w:space="0" w:color="auto"/>
                <w:bottom w:val="none" w:sz="0" w:space="0" w:color="auto"/>
                <w:right w:val="none" w:sz="0" w:space="0" w:color="auto"/>
              </w:divBdr>
              <w:divsChild>
                <w:div w:id="14332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443230">
      <w:bodyDiv w:val="1"/>
      <w:marLeft w:val="0"/>
      <w:marRight w:val="0"/>
      <w:marTop w:val="0"/>
      <w:marBottom w:val="0"/>
      <w:divBdr>
        <w:top w:val="none" w:sz="0" w:space="0" w:color="auto"/>
        <w:left w:val="none" w:sz="0" w:space="0" w:color="auto"/>
        <w:bottom w:val="none" w:sz="0" w:space="0" w:color="auto"/>
        <w:right w:val="none" w:sz="0" w:space="0" w:color="auto"/>
      </w:divBdr>
    </w:div>
    <w:div w:id="739257431">
      <w:bodyDiv w:val="1"/>
      <w:marLeft w:val="0"/>
      <w:marRight w:val="0"/>
      <w:marTop w:val="0"/>
      <w:marBottom w:val="0"/>
      <w:divBdr>
        <w:top w:val="none" w:sz="0" w:space="0" w:color="auto"/>
        <w:left w:val="none" w:sz="0" w:space="0" w:color="auto"/>
        <w:bottom w:val="none" w:sz="0" w:space="0" w:color="auto"/>
        <w:right w:val="none" w:sz="0" w:space="0" w:color="auto"/>
      </w:divBdr>
      <w:divsChild>
        <w:div w:id="1285774227">
          <w:marLeft w:val="0"/>
          <w:marRight w:val="0"/>
          <w:marTop w:val="0"/>
          <w:marBottom w:val="0"/>
          <w:divBdr>
            <w:top w:val="none" w:sz="0" w:space="0" w:color="auto"/>
            <w:left w:val="none" w:sz="0" w:space="0" w:color="auto"/>
            <w:bottom w:val="none" w:sz="0" w:space="0" w:color="auto"/>
            <w:right w:val="none" w:sz="0" w:space="0" w:color="auto"/>
          </w:divBdr>
          <w:divsChild>
            <w:div w:id="1746147368">
              <w:marLeft w:val="0"/>
              <w:marRight w:val="0"/>
              <w:marTop w:val="0"/>
              <w:marBottom w:val="0"/>
              <w:divBdr>
                <w:top w:val="none" w:sz="0" w:space="0" w:color="auto"/>
                <w:left w:val="none" w:sz="0" w:space="0" w:color="auto"/>
                <w:bottom w:val="none" w:sz="0" w:space="0" w:color="auto"/>
                <w:right w:val="none" w:sz="0" w:space="0" w:color="auto"/>
              </w:divBdr>
              <w:divsChild>
                <w:div w:id="100578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1948853">
      <w:bodyDiv w:val="1"/>
      <w:marLeft w:val="0"/>
      <w:marRight w:val="0"/>
      <w:marTop w:val="0"/>
      <w:marBottom w:val="0"/>
      <w:divBdr>
        <w:top w:val="none" w:sz="0" w:space="0" w:color="auto"/>
        <w:left w:val="none" w:sz="0" w:space="0" w:color="auto"/>
        <w:bottom w:val="none" w:sz="0" w:space="0" w:color="auto"/>
        <w:right w:val="none" w:sz="0" w:space="0" w:color="auto"/>
      </w:divBdr>
      <w:divsChild>
        <w:div w:id="546986488">
          <w:marLeft w:val="0"/>
          <w:marRight w:val="0"/>
          <w:marTop w:val="0"/>
          <w:marBottom w:val="0"/>
          <w:divBdr>
            <w:top w:val="none" w:sz="0" w:space="0" w:color="auto"/>
            <w:left w:val="none" w:sz="0" w:space="0" w:color="auto"/>
            <w:bottom w:val="none" w:sz="0" w:space="0" w:color="auto"/>
            <w:right w:val="none" w:sz="0" w:space="0" w:color="auto"/>
          </w:divBdr>
          <w:divsChild>
            <w:div w:id="740911212">
              <w:marLeft w:val="0"/>
              <w:marRight w:val="0"/>
              <w:marTop w:val="0"/>
              <w:marBottom w:val="0"/>
              <w:divBdr>
                <w:top w:val="none" w:sz="0" w:space="0" w:color="auto"/>
                <w:left w:val="none" w:sz="0" w:space="0" w:color="auto"/>
                <w:bottom w:val="none" w:sz="0" w:space="0" w:color="auto"/>
                <w:right w:val="none" w:sz="0" w:space="0" w:color="auto"/>
              </w:divBdr>
              <w:divsChild>
                <w:div w:id="383793834">
                  <w:marLeft w:val="0"/>
                  <w:marRight w:val="0"/>
                  <w:marTop w:val="0"/>
                  <w:marBottom w:val="0"/>
                  <w:divBdr>
                    <w:top w:val="none" w:sz="0" w:space="0" w:color="auto"/>
                    <w:left w:val="none" w:sz="0" w:space="0" w:color="auto"/>
                    <w:bottom w:val="none" w:sz="0" w:space="0" w:color="auto"/>
                    <w:right w:val="none" w:sz="0" w:space="0" w:color="auto"/>
                  </w:divBdr>
                  <w:divsChild>
                    <w:div w:id="5190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72337">
      <w:bodyDiv w:val="1"/>
      <w:marLeft w:val="0"/>
      <w:marRight w:val="0"/>
      <w:marTop w:val="0"/>
      <w:marBottom w:val="0"/>
      <w:divBdr>
        <w:top w:val="none" w:sz="0" w:space="0" w:color="auto"/>
        <w:left w:val="none" w:sz="0" w:space="0" w:color="auto"/>
        <w:bottom w:val="none" w:sz="0" w:space="0" w:color="auto"/>
        <w:right w:val="none" w:sz="0" w:space="0" w:color="auto"/>
      </w:divBdr>
      <w:divsChild>
        <w:div w:id="436801271">
          <w:marLeft w:val="0"/>
          <w:marRight w:val="0"/>
          <w:marTop w:val="0"/>
          <w:marBottom w:val="0"/>
          <w:divBdr>
            <w:top w:val="none" w:sz="0" w:space="0" w:color="auto"/>
            <w:left w:val="none" w:sz="0" w:space="0" w:color="auto"/>
            <w:bottom w:val="none" w:sz="0" w:space="0" w:color="auto"/>
            <w:right w:val="none" w:sz="0" w:space="0" w:color="auto"/>
          </w:divBdr>
          <w:divsChild>
            <w:div w:id="1817382173">
              <w:marLeft w:val="0"/>
              <w:marRight w:val="0"/>
              <w:marTop w:val="0"/>
              <w:marBottom w:val="0"/>
              <w:divBdr>
                <w:top w:val="none" w:sz="0" w:space="0" w:color="auto"/>
                <w:left w:val="none" w:sz="0" w:space="0" w:color="auto"/>
                <w:bottom w:val="none" w:sz="0" w:space="0" w:color="auto"/>
                <w:right w:val="none" w:sz="0" w:space="0" w:color="auto"/>
              </w:divBdr>
              <w:divsChild>
                <w:div w:id="20684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08184">
      <w:bodyDiv w:val="1"/>
      <w:marLeft w:val="0"/>
      <w:marRight w:val="0"/>
      <w:marTop w:val="0"/>
      <w:marBottom w:val="0"/>
      <w:divBdr>
        <w:top w:val="none" w:sz="0" w:space="0" w:color="auto"/>
        <w:left w:val="none" w:sz="0" w:space="0" w:color="auto"/>
        <w:bottom w:val="none" w:sz="0" w:space="0" w:color="auto"/>
        <w:right w:val="none" w:sz="0" w:space="0" w:color="auto"/>
      </w:divBdr>
      <w:divsChild>
        <w:div w:id="499928017">
          <w:marLeft w:val="0"/>
          <w:marRight w:val="0"/>
          <w:marTop w:val="0"/>
          <w:marBottom w:val="0"/>
          <w:divBdr>
            <w:top w:val="none" w:sz="0" w:space="0" w:color="auto"/>
            <w:left w:val="none" w:sz="0" w:space="0" w:color="auto"/>
            <w:bottom w:val="none" w:sz="0" w:space="0" w:color="auto"/>
            <w:right w:val="none" w:sz="0" w:space="0" w:color="auto"/>
          </w:divBdr>
          <w:divsChild>
            <w:div w:id="812941078">
              <w:marLeft w:val="0"/>
              <w:marRight w:val="0"/>
              <w:marTop w:val="0"/>
              <w:marBottom w:val="0"/>
              <w:divBdr>
                <w:top w:val="none" w:sz="0" w:space="0" w:color="auto"/>
                <w:left w:val="none" w:sz="0" w:space="0" w:color="auto"/>
                <w:bottom w:val="none" w:sz="0" w:space="0" w:color="auto"/>
                <w:right w:val="none" w:sz="0" w:space="0" w:color="auto"/>
              </w:divBdr>
              <w:divsChild>
                <w:div w:id="53627732">
                  <w:marLeft w:val="0"/>
                  <w:marRight w:val="0"/>
                  <w:marTop w:val="0"/>
                  <w:marBottom w:val="0"/>
                  <w:divBdr>
                    <w:top w:val="none" w:sz="0" w:space="0" w:color="auto"/>
                    <w:left w:val="none" w:sz="0" w:space="0" w:color="auto"/>
                    <w:bottom w:val="none" w:sz="0" w:space="0" w:color="auto"/>
                    <w:right w:val="none" w:sz="0" w:space="0" w:color="auto"/>
                  </w:divBdr>
                  <w:divsChild>
                    <w:div w:id="731929196">
                      <w:marLeft w:val="0"/>
                      <w:marRight w:val="0"/>
                      <w:marTop w:val="0"/>
                      <w:marBottom w:val="0"/>
                      <w:divBdr>
                        <w:top w:val="none" w:sz="0" w:space="0" w:color="auto"/>
                        <w:left w:val="none" w:sz="0" w:space="0" w:color="auto"/>
                        <w:bottom w:val="none" w:sz="0" w:space="0" w:color="auto"/>
                        <w:right w:val="none" w:sz="0" w:space="0" w:color="auto"/>
                      </w:divBdr>
                    </w:div>
                  </w:divsChild>
                </w:div>
                <w:div w:id="1060903792">
                  <w:marLeft w:val="0"/>
                  <w:marRight w:val="0"/>
                  <w:marTop w:val="0"/>
                  <w:marBottom w:val="0"/>
                  <w:divBdr>
                    <w:top w:val="none" w:sz="0" w:space="0" w:color="auto"/>
                    <w:left w:val="none" w:sz="0" w:space="0" w:color="auto"/>
                    <w:bottom w:val="none" w:sz="0" w:space="0" w:color="auto"/>
                    <w:right w:val="none" w:sz="0" w:space="0" w:color="auto"/>
                  </w:divBdr>
                  <w:divsChild>
                    <w:div w:id="179667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0229008">
      <w:bodyDiv w:val="1"/>
      <w:marLeft w:val="0"/>
      <w:marRight w:val="0"/>
      <w:marTop w:val="0"/>
      <w:marBottom w:val="0"/>
      <w:divBdr>
        <w:top w:val="none" w:sz="0" w:space="0" w:color="auto"/>
        <w:left w:val="none" w:sz="0" w:space="0" w:color="auto"/>
        <w:bottom w:val="none" w:sz="0" w:space="0" w:color="auto"/>
        <w:right w:val="none" w:sz="0" w:space="0" w:color="auto"/>
      </w:divBdr>
      <w:divsChild>
        <w:div w:id="1471939879">
          <w:marLeft w:val="0"/>
          <w:marRight w:val="0"/>
          <w:marTop w:val="0"/>
          <w:marBottom w:val="0"/>
          <w:divBdr>
            <w:top w:val="none" w:sz="0" w:space="0" w:color="auto"/>
            <w:left w:val="none" w:sz="0" w:space="0" w:color="auto"/>
            <w:bottom w:val="none" w:sz="0" w:space="0" w:color="auto"/>
            <w:right w:val="none" w:sz="0" w:space="0" w:color="auto"/>
          </w:divBdr>
          <w:divsChild>
            <w:div w:id="1061366879">
              <w:marLeft w:val="0"/>
              <w:marRight w:val="0"/>
              <w:marTop w:val="0"/>
              <w:marBottom w:val="0"/>
              <w:divBdr>
                <w:top w:val="none" w:sz="0" w:space="0" w:color="auto"/>
                <w:left w:val="none" w:sz="0" w:space="0" w:color="auto"/>
                <w:bottom w:val="none" w:sz="0" w:space="0" w:color="auto"/>
                <w:right w:val="none" w:sz="0" w:space="0" w:color="auto"/>
              </w:divBdr>
              <w:divsChild>
                <w:div w:id="5816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253143">
      <w:bodyDiv w:val="1"/>
      <w:marLeft w:val="0"/>
      <w:marRight w:val="0"/>
      <w:marTop w:val="0"/>
      <w:marBottom w:val="0"/>
      <w:divBdr>
        <w:top w:val="none" w:sz="0" w:space="0" w:color="auto"/>
        <w:left w:val="none" w:sz="0" w:space="0" w:color="auto"/>
        <w:bottom w:val="none" w:sz="0" w:space="0" w:color="auto"/>
        <w:right w:val="none" w:sz="0" w:space="0" w:color="auto"/>
      </w:divBdr>
      <w:divsChild>
        <w:div w:id="1702365506">
          <w:marLeft w:val="0"/>
          <w:marRight w:val="0"/>
          <w:marTop w:val="0"/>
          <w:marBottom w:val="0"/>
          <w:divBdr>
            <w:top w:val="none" w:sz="0" w:space="0" w:color="auto"/>
            <w:left w:val="none" w:sz="0" w:space="0" w:color="auto"/>
            <w:bottom w:val="none" w:sz="0" w:space="0" w:color="auto"/>
            <w:right w:val="none" w:sz="0" w:space="0" w:color="auto"/>
          </w:divBdr>
          <w:divsChild>
            <w:div w:id="1621451475">
              <w:marLeft w:val="0"/>
              <w:marRight w:val="0"/>
              <w:marTop w:val="0"/>
              <w:marBottom w:val="0"/>
              <w:divBdr>
                <w:top w:val="none" w:sz="0" w:space="0" w:color="auto"/>
                <w:left w:val="none" w:sz="0" w:space="0" w:color="auto"/>
                <w:bottom w:val="none" w:sz="0" w:space="0" w:color="auto"/>
                <w:right w:val="none" w:sz="0" w:space="0" w:color="auto"/>
              </w:divBdr>
              <w:divsChild>
                <w:div w:id="2348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7143545">
      <w:bodyDiv w:val="1"/>
      <w:marLeft w:val="0"/>
      <w:marRight w:val="0"/>
      <w:marTop w:val="0"/>
      <w:marBottom w:val="0"/>
      <w:divBdr>
        <w:top w:val="none" w:sz="0" w:space="0" w:color="auto"/>
        <w:left w:val="none" w:sz="0" w:space="0" w:color="auto"/>
        <w:bottom w:val="none" w:sz="0" w:space="0" w:color="auto"/>
        <w:right w:val="none" w:sz="0" w:space="0" w:color="auto"/>
      </w:divBdr>
      <w:divsChild>
        <w:div w:id="41484783">
          <w:marLeft w:val="0"/>
          <w:marRight w:val="0"/>
          <w:marTop w:val="0"/>
          <w:marBottom w:val="0"/>
          <w:divBdr>
            <w:top w:val="none" w:sz="0" w:space="0" w:color="auto"/>
            <w:left w:val="none" w:sz="0" w:space="0" w:color="auto"/>
            <w:bottom w:val="none" w:sz="0" w:space="0" w:color="auto"/>
            <w:right w:val="none" w:sz="0" w:space="0" w:color="auto"/>
          </w:divBdr>
          <w:divsChild>
            <w:div w:id="1644654550">
              <w:marLeft w:val="0"/>
              <w:marRight w:val="0"/>
              <w:marTop w:val="0"/>
              <w:marBottom w:val="0"/>
              <w:divBdr>
                <w:top w:val="none" w:sz="0" w:space="0" w:color="auto"/>
                <w:left w:val="none" w:sz="0" w:space="0" w:color="auto"/>
                <w:bottom w:val="none" w:sz="0" w:space="0" w:color="auto"/>
                <w:right w:val="none" w:sz="0" w:space="0" w:color="auto"/>
              </w:divBdr>
              <w:divsChild>
                <w:div w:id="124630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655175">
      <w:bodyDiv w:val="1"/>
      <w:marLeft w:val="0"/>
      <w:marRight w:val="0"/>
      <w:marTop w:val="0"/>
      <w:marBottom w:val="0"/>
      <w:divBdr>
        <w:top w:val="none" w:sz="0" w:space="0" w:color="auto"/>
        <w:left w:val="none" w:sz="0" w:space="0" w:color="auto"/>
        <w:bottom w:val="none" w:sz="0" w:space="0" w:color="auto"/>
        <w:right w:val="none" w:sz="0" w:space="0" w:color="auto"/>
      </w:divBdr>
      <w:divsChild>
        <w:div w:id="553321967">
          <w:marLeft w:val="0"/>
          <w:marRight w:val="0"/>
          <w:marTop w:val="0"/>
          <w:marBottom w:val="0"/>
          <w:divBdr>
            <w:top w:val="none" w:sz="0" w:space="0" w:color="auto"/>
            <w:left w:val="none" w:sz="0" w:space="0" w:color="auto"/>
            <w:bottom w:val="none" w:sz="0" w:space="0" w:color="auto"/>
            <w:right w:val="none" w:sz="0" w:space="0" w:color="auto"/>
          </w:divBdr>
          <w:divsChild>
            <w:div w:id="816997544">
              <w:marLeft w:val="0"/>
              <w:marRight w:val="0"/>
              <w:marTop w:val="0"/>
              <w:marBottom w:val="0"/>
              <w:divBdr>
                <w:top w:val="none" w:sz="0" w:space="0" w:color="auto"/>
                <w:left w:val="none" w:sz="0" w:space="0" w:color="auto"/>
                <w:bottom w:val="none" w:sz="0" w:space="0" w:color="auto"/>
                <w:right w:val="none" w:sz="0" w:space="0" w:color="auto"/>
              </w:divBdr>
              <w:divsChild>
                <w:div w:id="898128570">
                  <w:marLeft w:val="0"/>
                  <w:marRight w:val="0"/>
                  <w:marTop w:val="0"/>
                  <w:marBottom w:val="0"/>
                  <w:divBdr>
                    <w:top w:val="none" w:sz="0" w:space="0" w:color="auto"/>
                    <w:left w:val="none" w:sz="0" w:space="0" w:color="auto"/>
                    <w:bottom w:val="none" w:sz="0" w:space="0" w:color="auto"/>
                    <w:right w:val="none" w:sz="0" w:space="0" w:color="auto"/>
                  </w:divBdr>
                  <w:divsChild>
                    <w:div w:id="193030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346396">
      <w:bodyDiv w:val="1"/>
      <w:marLeft w:val="0"/>
      <w:marRight w:val="0"/>
      <w:marTop w:val="0"/>
      <w:marBottom w:val="0"/>
      <w:divBdr>
        <w:top w:val="none" w:sz="0" w:space="0" w:color="auto"/>
        <w:left w:val="none" w:sz="0" w:space="0" w:color="auto"/>
        <w:bottom w:val="none" w:sz="0" w:space="0" w:color="auto"/>
        <w:right w:val="none" w:sz="0" w:space="0" w:color="auto"/>
      </w:divBdr>
      <w:divsChild>
        <w:div w:id="948587897">
          <w:marLeft w:val="0"/>
          <w:marRight w:val="0"/>
          <w:marTop w:val="0"/>
          <w:marBottom w:val="0"/>
          <w:divBdr>
            <w:top w:val="none" w:sz="0" w:space="0" w:color="auto"/>
            <w:left w:val="none" w:sz="0" w:space="0" w:color="auto"/>
            <w:bottom w:val="none" w:sz="0" w:space="0" w:color="auto"/>
            <w:right w:val="none" w:sz="0" w:space="0" w:color="auto"/>
          </w:divBdr>
          <w:divsChild>
            <w:div w:id="893469699">
              <w:marLeft w:val="0"/>
              <w:marRight w:val="0"/>
              <w:marTop w:val="0"/>
              <w:marBottom w:val="0"/>
              <w:divBdr>
                <w:top w:val="none" w:sz="0" w:space="0" w:color="auto"/>
                <w:left w:val="none" w:sz="0" w:space="0" w:color="auto"/>
                <w:bottom w:val="none" w:sz="0" w:space="0" w:color="auto"/>
                <w:right w:val="none" w:sz="0" w:space="0" w:color="auto"/>
              </w:divBdr>
              <w:divsChild>
                <w:div w:id="214677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700360">
      <w:bodyDiv w:val="1"/>
      <w:marLeft w:val="0"/>
      <w:marRight w:val="0"/>
      <w:marTop w:val="0"/>
      <w:marBottom w:val="0"/>
      <w:divBdr>
        <w:top w:val="none" w:sz="0" w:space="0" w:color="auto"/>
        <w:left w:val="none" w:sz="0" w:space="0" w:color="auto"/>
        <w:bottom w:val="none" w:sz="0" w:space="0" w:color="auto"/>
        <w:right w:val="none" w:sz="0" w:space="0" w:color="auto"/>
      </w:divBdr>
      <w:divsChild>
        <w:div w:id="101613445">
          <w:marLeft w:val="0"/>
          <w:marRight w:val="0"/>
          <w:marTop w:val="0"/>
          <w:marBottom w:val="0"/>
          <w:divBdr>
            <w:top w:val="none" w:sz="0" w:space="0" w:color="auto"/>
            <w:left w:val="none" w:sz="0" w:space="0" w:color="auto"/>
            <w:bottom w:val="none" w:sz="0" w:space="0" w:color="auto"/>
            <w:right w:val="none" w:sz="0" w:space="0" w:color="auto"/>
          </w:divBdr>
          <w:divsChild>
            <w:div w:id="626620164">
              <w:marLeft w:val="0"/>
              <w:marRight w:val="0"/>
              <w:marTop w:val="0"/>
              <w:marBottom w:val="0"/>
              <w:divBdr>
                <w:top w:val="none" w:sz="0" w:space="0" w:color="auto"/>
                <w:left w:val="none" w:sz="0" w:space="0" w:color="auto"/>
                <w:bottom w:val="none" w:sz="0" w:space="0" w:color="auto"/>
                <w:right w:val="none" w:sz="0" w:space="0" w:color="auto"/>
              </w:divBdr>
              <w:divsChild>
                <w:div w:id="10031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792911">
      <w:bodyDiv w:val="1"/>
      <w:marLeft w:val="0"/>
      <w:marRight w:val="0"/>
      <w:marTop w:val="0"/>
      <w:marBottom w:val="0"/>
      <w:divBdr>
        <w:top w:val="none" w:sz="0" w:space="0" w:color="auto"/>
        <w:left w:val="none" w:sz="0" w:space="0" w:color="auto"/>
        <w:bottom w:val="none" w:sz="0" w:space="0" w:color="auto"/>
        <w:right w:val="none" w:sz="0" w:space="0" w:color="auto"/>
      </w:divBdr>
      <w:divsChild>
        <w:div w:id="1577978768">
          <w:marLeft w:val="0"/>
          <w:marRight w:val="0"/>
          <w:marTop w:val="0"/>
          <w:marBottom w:val="0"/>
          <w:divBdr>
            <w:top w:val="none" w:sz="0" w:space="0" w:color="auto"/>
            <w:left w:val="none" w:sz="0" w:space="0" w:color="auto"/>
            <w:bottom w:val="none" w:sz="0" w:space="0" w:color="auto"/>
            <w:right w:val="none" w:sz="0" w:space="0" w:color="auto"/>
          </w:divBdr>
          <w:divsChild>
            <w:div w:id="1616398790">
              <w:marLeft w:val="0"/>
              <w:marRight w:val="0"/>
              <w:marTop w:val="0"/>
              <w:marBottom w:val="0"/>
              <w:divBdr>
                <w:top w:val="none" w:sz="0" w:space="0" w:color="auto"/>
                <w:left w:val="none" w:sz="0" w:space="0" w:color="auto"/>
                <w:bottom w:val="none" w:sz="0" w:space="0" w:color="auto"/>
                <w:right w:val="none" w:sz="0" w:space="0" w:color="auto"/>
              </w:divBdr>
              <w:divsChild>
                <w:div w:id="2722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501022">
      <w:bodyDiv w:val="1"/>
      <w:marLeft w:val="0"/>
      <w:marRight w:val="0"/>
      <w:marTop w:val="0"/>
      <w:marBottom w:val="0"/>
      <w:divBdr>
        <w:top w:val="none" w:sz="0" w:space="0" w:color="auto"/>
        <w:left w:val="none" w:sz="0" w:space="0" w:color="auto"/>
        <w:bottom w:val="none" w:sz="0" w:space="0" w:color="auto"/>
        <w:right w:val="none" w:sz="0" w:space="0" w:color="auto"/>
      </w:divBdr>
      <w:divsChild>
        <w:div w:id="318579529">
          <w:marLeft w:val="0"/>
          <w:marRight w:val="0"/>
          <w:marTop w:val="0"/>
          <w:marBottom w:val="0"/>
          <w:divBdr>
            <w:top w:val="none" w:sz="0" w:space="0" w:color="auto"/>
            <w:left w:val="none" w:sz="0" w:space="0" w:color="auto"/>
            <w:bottom w:val="none" w:sz="0" w:space="0" w:color="auto"/>
            <w:right w:val="none" w:sz="0" w:space="0" w:color="auto"/>
          </w:divBdr>
          <w:divsChild>
            <w:div w:id="163937802">
              <w:marLeft w:val="0"/>
              <w:marRight w:val="0"/>
              <w:marTop w:val="0"/>
              <w:marBottom w:val="0"/>
              <w:divBdr>
                <w:top w:val="none" w:sz="0" w:space="0" w:color="auto"/>
                <w:left w:val="none" w:sz="0" w:space="0" w:color="auto"/>
                <w:bottom w:val="none" w:sz="0" w:space="0" w:color="auto"/>
                <w:right w:val="none" w:sz="0" w:space="0" w:color="auto"/>
              </w:divBdr>
              <w:divsChild>
                <w:div w:id="1704012470">
                  <w:marLeft w:val="0"/>
                  <w:marRight w:val="0"/>
                  <w:marTop w:val="0"/>
                  <w:marBottom w:val="0"/>
                  <w:divBdr>
                    <w:top w:val="none" w:sz="0" w:space="0" w:color="auto"/>
                    <w:left w:val="none" w:sz="0" w:space="0" w:color="auto"/>
                    <w:bottom w:val="none" w:sz="0" w:space="0" w:color="auto"/>
                    <w:right w:val="none" w:sz="0" w:space="0" w:color="auto"/>
                  </w:divBdr>
                </w:div>
              </w:divsChild>
            </w:div>
            <w:div w:id="699283737">
              <w:marLeft w:val="0"/>
              <w:marRight w:val="0"/>
              <w:marTop w:val="0"/>
              <w:marBottom w:val="0"/>
              <w:divBdr>
                <w:top w:val="none" w:sz="0" w:space="0" w:color="auto"/>
                <w:left w:val="none" w:sz="0" w:space="0" w:color="auto"/>
                <w:bottom w:val="none" w:sz="0" w:space="0" w:color="auto"/>
                <w:right w:val="none" w:sz="0" w:space="0" w:color="auto"/>
              </w:divBdr>
              <w:divsChild>
                <w:div w:id="182192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149767">
      <w:bodyDiv w:val="1"/>
      <w:marLeft w:val="0"/>
      <w:marRight w:val="0"/>
      <w:marTop w:val="0"/>
      <w:marBottom w:val="0"/>
      <w:divBdr>
        <w:top w:val="none" w:sz="0" w:space="0" w:color="auto"/>
        <w:left w:val="none" w:sz="0" w:space="0" w:color="auto"/>
        <w:bottom w:val="none" w:sz="0" w:space="0" w:color="auto"/>
        <w:right w:val="none" w:sz="0" w:space="0" w:color="auto"/>
      </w:divBdr>
      <w:divsChild>
        <w:div w:id="213129586">
          <w:marLeft w:val="0"/>
          <w:marRight w:val="0"/>
          <w:marTop w:val="0"/>
          <w:marBottom w:val="0"/>
          <w:divBdr>
            <w:top w:val="none" w:sz="0" w:space="0" w:color="auto"/>
            <w:left w:val="none" w:sz="0" w:space="0" w:color="auto"/>
            <w:bottom w:val="none" w:sz="0" w:space="0" w:color="auto"/>
            <w:right w:val="none" w:sz="0" w:space="0" w:color="auto"/>
          </w:divBdr>
          <w:divsChild>
            <w:div w:id="1677919553">
              <w:marLeft w:val="0"/>
              <w:marRight w:val="0"/>
              <w:marTop w:val="0"/>
              <w:marBottom w:val="0"/>
              <w:divBdr>
                <w:top w:val="none" w:sz="0" w:space="0" w:color="auto"/>
                <w:left w:val="none" w:sz="0" w:space="0" w:color="auto"/>
                <w:bottom w:val="none" w:sz="0" w:space="0" w:color="auto"/>
                <w:right w:val="none" w:sz="0" w:space="0" w:color="auto"/>
              </w:divBdr>
              <w:divsChild>
                <w:div w:id="9437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04811">
      <w:bodyDiv w:val="1"/>
      <w:marLeft w:val="0"/>
      <w:marRight w:val="0"/>
      <w:marTop w:val="0"/>
      <w:marBottom w:val="0"/>
      <w:divBdr>
        <w:top w:val="none" w:sz="0" w:space="0" w:color="auto"/>
        <w:left w:val="none" w:sz="0" w:space="0" w:color="auto"/>
        <w:bottom w:val="none" w:sz="0" w:space="0" w:color="auto"/>
        <w:right w:val="none" w:sz="0" w:space="0" w:color="auto"/>
      </w:divBdr>
      <w:divsChild>
        <w:div w:id="1917550235">
          <w:marLeft w:val="0"/>
          <w:marRight w:val="0"/>
          <w:marTop w:val="0"/>
          <w:marBottom w:val="0"/>
          <w:divBdr>
            <w:top w:val="none" w:sz="0" w:space="0" w:color="auto"/>
            <w:left w:val="none" w:sz="0" w:space="0" w:color="auto"/>
            <w:bottom w:val="none" w:sz="0" w:space="0" w:color="auto"/>
            <w:right w:val="none" w:sz="0" w:space="0" w:color="auto"/>
          </w:divBdr>
          <w:divsChild>
            <w:div w:id="1031684891">
              <w:marLeft w:val="0"/>
              <w:marRight w:val="0"/>
              <w:marTop w:val="0"/>
              <w:marBottom w:val="0"/>
              <w:divBdr>
                <w:top w:val="none" w:sz="0" w:space="0" w:color="auto"/>
                <w:left w:val="none" w:sz="0" w:space="0" w:color="auto"/>
                <w:bottom w:val="none" w:sz="0" w:space="0" w:color="auto"/>
                <w:right w:val="none" w:sz="0" w:space="0" w:color="auto"/>
              </w:divBdr>
              <w:divsChild>
                <w:div w:id="28424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929109">
      <w:bodyDiv w:val="1"/>
      <w:marLeft w:val="0"/>
      <w:marRight w:val="0"/>
      <w:marTop w:val="0"/>
      <w:marBottom w:val="0"/>
      <w:divBdr>
        <w:top w:val="none" w:sz="0" w:space="0" w:color="auto"/>
        <w:left w:val="none" w:sz="0" w:space="0" w:color="auto"/>
        <w:bottom w:val="none" w:sz="0" w:space="0" w:color="auto"/>
        <w:right w:val="none" w:sz="0" w:space="0" w:color="auto"/>
      </w:divBdr>
      <w:divsChild>
        <w:div w:id="599876459">
          <w:marLeft w:val="547"/>
          <w:marRight w:val="0"/>
          <w:marTop w:val="0"/>
          <w:marBottom w:val="0"/>
          <w:divBdr>
            <w:top w:val="none" w:sz="0" w:space="0" w:color="auto"/>
            <w:left w:val="none" w:sz="0" w:space="0" w:color="auto"/>
            <w:bottom w:val="none" w:sz="0" w:space="0" w:color="auto"/>
            <w:right w:val="none" w:sz="0" w:space="0" w:color="auto"/>
          </w:divBdr>
        </w:div>
        <w:div w:id="1623196181">
          <w:marLeft w:val="547"/>
          <w:marRight w:val="0"/>
          <w:marTop w:val="0"/>
          <w:marBottom w:val="0"/>
          <w:divBdr>
            <w:top w:val="none" w:sz="0" w:space="0" w:color="auto"/>
            <w:left w:val="none" w:sz="0" w:space="0" w:color="auto"/>
            <w:bottom w:val="none" w:sz="0" w:space="0" w:color="auto"/>
            <w:right w:val="none" w:sz="0" w:space="0" w:color="auto"/>
          </w:divBdr>
        </w:div>
        <w:div w:id="351229458">
          <w:marLeft w:val="547"/>
          <w:marRight w:val="0"/>
          <w:marTop w:val="0"/>
          <w:marBottom w:val="0"/>
          <w:divBdr>
            <w:top w:val="none" w:sz="0" w:space="0" w:color="auto"/>
            <w:left w:val="none" w:sz="0" w:space="0" w:color="auto"/>
            <w:bottom w:val="none" w:sz="0" w:space="0" w:color="auto"/>
            <w:right w:val="none" w:sz="0" w:space="0" w:color="auto"/>
          </w:divBdr>
        </w:div>
        <w:div w:id="405035145">
          <w:marLeft w:val="547"/>
          <w:marRight w:val="0"/>
          <w:marTop w:val="0"/>
          <w:marBottom w:val="0"/>
          <w:divBdr>
            <w:top w:val="none" w:sz="0" w:space="0" w:color="auto"/>
            <w:left w:val="none" w:sz="0" w:space="0" w:color="auto"/>
            <w:bottom w:val="none" w:sz="0" w:space="0" w:color="auto"/>
            <w:right w:val="none" w:sz="0" w:space="0" w:color="auto"/>
          </w:divBdr>
        </w:div>
        <w:div w:id="327749842">
          <w:marLeft w:val="547"/>
          <w:marRight w:val="0"/>
          <w:marTop w:val="0"/>
          <w:marBottom w:val="0"/>
          <w:divBdr>
            <w:top w:val="none" w:sz="0" w:space="0" w:color="auto"/>
            <w:left w:val="none" w:sz="0" w:space="0" w:color="auto"/>
            <w:bottom w:val="none" w:sz="0" w:space="0" w:color="auto"/>
            <w:right w:val="none" w:sz="0" w:space="0" w:color="auto"/>
          </w:divBdr>
        </w:div>
        <w:div w:id="309987490">
          <w:marLeft w:val="547"/>
          <w:marRight w:val="0"/>
          <w:marTop w:val="0"/>
          <w:marBottom w:val="0"/>
          <w:divBdr>
            <w:top w:val="none" w:sz="0" w:space="0" w:color="auto"/>
            <w:left w:val="none" w:sz="0" w:space="0" w:color="auto"/>
            <w:bottom w:val="none" w:sz="0" w:space="0" w:color="auto"/>
            <w:right w:val="none" w:sz="0" w:space="0" w:color="auto"/>
          </w:divBdr>
        </w:div>
      </w:divsChild>
    </w:div>
    <w:div w:id="915360479">
      <w:bodyDiv w:val="1"/>
      <w:marLeft w:val="0"/>
      <w:marRight w:val="0"/>
      <w:marTop w:val="0"/>
      <w:marBottom w:val="0"/>
      <w:divBdr>
        <w:top w:val="none" w:sz="0" w:space="0" w:color="auto"/>
        <w:left w:val="none" w:sz="0" w:space="0" w:color="auto"/>
        <w:bottom w:val="none" w:sz="0" w:space="0" w:color="auto"/>
        <w:right w:val="none" w:sz="0" w:space="0" w:color="auto"/>
      </w:divBdr>
      <w:divsChild>
        <w:div w:id="891386613">
          <w:marLeft w:val="0"/>
          <w:marRight w:val="0"/>
          <w:marTop w:val="0"/>
          <w:marBottom w:val="0"/>
          <w:divBdr>
            <w:top w:val="none" w:sz="0" w:space="0" w:color="auto"/>
            <w:left w:val="none" w:sz="0" w:space="0" w:color="auto"/>
            <w:bottom w:val="none" w:sz="0" w:space="0" w:color="auto"/>
            <w:right w:val="none" w:sz="0" w:space="0" w:color="auto"/>
          </w:divBdr>
          <w:divsChild>
            <w:div w:id="1915358197">
              <w:marLeft w:val="0"/>
              <w:marRight w:val="0"/>
              <w:marTop w:val="0"/>
              <w:marBottom w:val="0"/>
              <w:divBdr>
                <w:top w:val="none" w:sz="0" w:space="0" w:color="auto"/>
                <w:left w:val="none" w:sz="0" w:space="0" w:color="auto"/>
                <w:bottom w:val="none" w:sz="0" w:space="0" w:color="auto"/>
                <w:right w:val="none" w:sz="0" w:space="0" w:color="auto"/>
              </w:divBdr>
              <w:divsChild>
                <w:div w:id="109956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293060">
      <w:bodyDiv w:val="1"/>
      <w:marLeft w:val="0"/>
      <w:marRight w:val="0"/>
      <w:marTop w:val="0"/>
      <w:marBottom w:val="0"/>
      <w:divBdr>
        <w:top w:val="none" w:sz="0" w:space="0" w:color="auto"/>
        <w:left w:val="none" w:sz="0" w:space="0" w:color="auto"/>
        <w:bottom w:val="none" w:sz="0" w:space="0" w:color="auto"/>
        <w:right w:val="none" w:sz="0" w:space="0" w:color="auto"/>
      </w:divBdr>
      <w:divsChild>
        <w:div w:id="1213884721">
          <w:marLeft w:val="0"/>
          <w:marRight w:val="0"/>
          <w:marTop w:val="0"/>
          <w:marBottom w:val="0"/>
          <w:divBdr>
            <w:top w:val="none" w:sz="0" w:space="0" w:color="auto"/>
            <w:left w:val="none" w:sz="0" w:space="0" w:color="auto"/>
            <w:bottom w:val="none" w:sz="0" w:space="0" w:color="auto"/>
            <w:right w:val="none" w:sz="0" w:space="0" w:color="auto"/>
          </w:divBdr>
          <w:divsChild>
            <w:div w:id="1802648515">
              <w:marLeft w:val="0"/>
              <w:marRight w:val="0"/>
              <w:marTop w:val="0"/>
              <w:marBottom w:val="0"/>
              <w:divBdr>
                <w:top w:val="none" w:sz="0" w:space="0" w:color="auto"/>
                <w:left w:val="none" w:sz="0" w:space="0" w:color="auto"/>
                <w:bottom w:val="none" w:sz="0" w:space="0" w:color="auto"/>
                <w:right w:val="none" w:sz="0" w:space="0" w:color="auto"/>
              </w:divBdr>
              <w:divsChild>
                <w:div w:id="73246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0263">
      <w:bodyDiv w:val="1"/>
      <w:marLeft w:val="0"/>
      <w:marRight w:val="0"/>
      <w:marTop w:val="0"/>
      <w:marBottom w:val="0"/>
      <w:divBdr>
        <w:top w:val="none" w:sz="0" w:space="0" w:color="auto"/>
        <w:left w:val="none" w:sz="0" w:space="0" w:color="auto"/>
        <w:bottom w:val="none" w:sz="0" w:space="0" w:color="auto"/>
        <w:right w:val="none" w:sz="0" w:space="0" w:color="auto"/>
      </w:divBdr>
      <w:divsChild>
        <w:div w:id="1451781052">
          <w:marLeft w:val="0"/>
          <w:marRight w:val="0"/>
          <w:marTop w:val="0"/>
          <w:marBottom w:val="0"/>
          <w:divBdr>
            <w:top w:val="none" w:sz="0" w:space="0" w:color="auto"/>
            <w:left w:val="none" w:sz="0" w:space="0" w:color="auto"/>
            <w:bottom w:val="none" w:sz="0" w:space="0" w:color="auto"/>
            <w:right w:val="none" w:sz="0" w:space="0" w:color="auto"/>
          </w:divBdr>
          <w:divsChild>
            <w:div w:id="1116603444">
              <w:marLeft w:val="0"/>
              <w:marRight w:val="0"/>
              <w:marTop w:val="0"/>
              <w:marBottom w:val="0"/>
              <w:divBdr>
                <w:top w:val="none" w:sz="0" w:space="0" w:color="auto"/>
                <w:left w:val="none" w:sz="0" w:space="0" w:color="auto"/>
                <w:bottom w:val="none" w:sz="0" w:space="0" w:color="auto"/>
                <w:right w:val="none" w:sz="0" w:space="0" w:color="auto"/>
              </w:divBdr>
              <w:divsChild>
                <w:div w:id="196877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469496">
      <w:bodyDiv w:val="1"/>
      <w:marLeft w:val="0"/>
      <w:marRight w:val="0"/>
      <w:marTop w:val="0"/>
      <w:marBottom w:val="0"/>
      <w:divBdr>
        <w:top w:val="none" w:sz="0" w:space="0" w:color="auto"/>
        <w:left w:val="none" w:sz="0" w:space="0" w:color="auto"/>
        <w:bottom w:val="none" w:sz="0" w:space="0" w:color="auto"/>
        <w:right w:val="none" w:sz="0" w:space="0" w:color="auto"/>
      </w:divBdr>
      <w:divsChild>
        <w:div w:id="1317953768">
          <w:marLeft w:val="0"/>
          <w:marRight w:val="0"/>
          <w:marTop w:val="0"/>
          <w:marBottom w:val="0"/>
          <w:divBdr>
            <w:top w:val="none" w:sz="0" w:space="0" w:color="auto"/>
            <w:left w:val="none" w:sz="0" w:space="0" w:color="auto"/>
            <w:bottom w:val="none" w:sz="0" w:space="0" w:color="auto"/>
            <w:right w:val="none" w:sz="0" w:space="0" w:color="auto"/>
          </w:divBdr>
          <w:divsChild>
            <w:div w:id="1919093392">
              <w:marLeft w:val="0"/>
              <w:marRight w:val="0"/>
              <w:marTop w:val="0"/>
              <w:marBottom w:val="0"/>
              <w:divBdr>
                <w:top w:val="none" w:sz="0" w:space="0" w:color="auto"/>
                <w:left w:val="none" w:sz="0" w:space="0" w:color="auto"/>
                <w:bottom w:val="none" w:sz="0" w:space="0" w:color="auto"/>
                <w:right w:val="none" w:sz="0" w:space="0" w:color="auto"/>
              </w:divBdr>
              <w:divsChild>
                <w:div w:id="2177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664368">
      <w:bodyDiv w:val="1"/>
      <w:marLeft w:val="0"/>
      <w:marRight w:val="0"/>
      <w:marTop w:val="0"/>
      <w:marBottom w:val="0"/>
      <w:divBdr>
        <w:top w:val="none" w:sz="0" w:space="0" w:color="auto"/>
        <w:left w:val="none" w:sz="0" w:space="0" w:color="auto"/>
        <w:bottom w:val="none" w:sz="0" w:space="0" w:color="auto"/>
        <w:right w:val="none" w:sz="0" w:space="0" w:color="auto"/>
      </w:divBdr>
      <w:divsChild>
        <w:div w:id="1410346699">
          <w:marLeft w:val="0"/>
          <w:marRight w:val="0"/>
          <w:marTop w:val="0"/>
          <w:marBottom w:val="0"/>
          <w:divBdr>
            <w:top w:val="none" w:sz="0" w:space="0" w:color="auto"/>
            <w:left w:val="none" w:sz="0" w:space="0" w:color="auto"/>
            <w:bottom w:val="none" w:sz="0" w:space="0" w:color="auto"/>
            <w:right w:val="none" w:sz="0" w:space="0" w:color="auto"/>
          </w:divBdr>
          <w:divsChild>
            <w:div w:id="852493711">
              <w:marLeft w:val="0"/>
              <w:marRight w:val="0"/>
              <w:marTop w:val="0"/>
              <w:marBottom w:val="0"/>
              <w:divBdr>
                <w:top w:val="none" w:sz="0" w:space="0" w:color="auto"/>
                <w:left w:val="none" w:sz="0" w:space="0" w:color="auto"/>
                <w:bottom w:val="none" w:sz="0" w:space="0" w:color="auto"/>
                <w:right w:val="none" w:sz="0" w:space="0" w:color="auto"/>
              </w:divBdr>
              <w:divsChild>
                <w:div w:id="1300379346">
                  <w:marLeft w:val="0"/>
                  <w:marRight w:val="0"/>
                  <w:marTop w:val="0"/>
                  <w:marBottom w:val="0"/>
                  <w:divBdr>
                    <w:top w:val="none" w:sz="0" w:space="0" w:color="auto"/>
                    <w:left w:val="none" w:sz="0" w:space="0" w:color="auto"/>
                    <w:bottom w:val="none" w:sz="0" w:space="0" w:color="auto"/>
                    <w:right w:val="none" w:sz="0" w:space="0" w:color="auto"/>
                  </w:divBdr>
                  <w:divsChild>
                    <w:div w:id="58754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007945">
      <w:bodyDiv w:val="1"/>
      <w:marLeft w:val="0"/>
      <w:marRight w:val="0"/>
      <w:marTop w:val="0"/>
      <w:marBottom w:val="0"/>
      <w:divBdr>
        <w:top w:val="none" w:sz="0" w:space="0" w:color="auto"/>
        <w:left w:val="none" w:sz="0" w:space="0" w:color="auto"/>
        <w:bottom w:val="none" w:sz="0" w:space="0" w:color="auto"/>
        <w:right w:val="none" w:sz="0" w:space="0" w:color="auto"/>
      </w:divBdr>
      <w:divsChild>
        <w:div w:id="106854900">
          <w:marLeft w:val="0"/>
          <w:marRight w:val="0"/>
          <w:marTop w:val="0"/>
          <w:marBottom w:val="0"/>
          <w:divBdr>
            <w:top w:val="none" w:sz="0" w:space="0" w:color="auto"/>
            <w:left w:val="none" w:sz="0" w:space="0" w:color="auto"/>
            <w:bottom w:val="none" w:sz="0" w:space="0" w:color="auto"/>
            <w:right w:val="none" w:sz="0" w:space="0" w:color="auto"/>
          </w:divBdr>
          <w:divsChild>
            <w:div w:id="353000698">
              <w:marLeft w:val="0"/>
              <w:marRight w:val="0"/>
              <w:marTop w:val="0"/>
              <w:marBottom w:val="0"/>
              <w:divBdr>
                <w:top w:val="none" w:sz="0" w:space="0" w:color="auto"/>
                <w:left w:val="none" w:sz="0" w:space="0" w:color="auto"/>
                <w:bottom w:val="none" w:sz="0" w:space="0" w:color="auto"/>
                <w:right w:val="none" w:sz="0" w:space="0" w:color="auto"/>
              </w:divBdr>
              <w:divsChild>
                <w:div w:id="161606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040011703">
      <w:bodyDiv w:val="1"/>
      <w:marLeft w:val="0"/>
      <w:marRight w:val="0"/>
      <w:marTop w:val="0"/>
      <w:marBottom w:val="0"/>
      <w:divBdr>
        <w:top w:val="none" w:sz="0" w:space="0" w:color="auto"/>
        <w:left w:val="none" w:sz="0" w:space="0" w:color="auto"/>
        <w:bottom w:val="none" w:sz="0" w:space="0" w:color="auto"/>
        <w:right w:val="none" w:sz="0" w:space="0" w:color="auto"/>
      </w:divBdr>
      <w:divsChild>
        <w:div w:id="1870678349">
          <w:marLeft w:val="547"/>
          <w:marRight w:val="0"/>
          <w:marTop w:val="0"/>
          <w:marBottom w:val="0"/>
          <w:divBdr>
            <w:top w:val="none" w:sz="0" w:space="0" w:color="auto"/>
            <w:left w:val="none" w:sz="0" w:space="0" w:color="auto"/>
            <w:bottom w:val="none" w:sz="0" w:space="0" w:color="auto"/>
            <w:right w:val="none" w:sz="0" w:space="0" w:color="auto"/>
          </w:divBdr>
        </w:div>
        <w:div w:id="116922820">
          <w:marLeft w:val="547"/>
          <w:marRight w:val="0"/>
          <w:marTop w:val="0"/>
          <w:marBottom w:val="0"/>
          <w:divBdr>
            <w:top w:val="none" w:sz="0" w:space="0" w:color="auto"/>
            <w:left w:val="none" w:sz="0" w:space="0" w:color="auto"/>
            <w:bottom w:val="none" w:sz="0" w:space="0" w:color="auto"/>
            <w:right w:val="none" w:sz="0" w:space="0" w:color="auto"/>
          </w:divBdr>
        </w:div>
        <w:div w:id="1239097720">
          <w:marLeft w:val="547"/>
          <w:marRight w:val="0"/>
          <w:marTop w:val="0"/>
          <w:marBottom w:val="0"/>
          <w:divBdr>
            <w:top w:val="none" w:sz="0" w:space="0" w:color="auto"/>
            <w:left w:val="none" w:sz="0" w:space="0" w:color="auto"/>
            <w:bottom w:val="none" w:sz="0" w:space="0" w:color="auto"/>
            <w:right w:val="none" w:sz="0" w:space="0" w:color="auto"/>
          </w:divBdr>
        </w:div>
        <w:div w:id="963314469">
          <w:marLeft w:val="547"/>
          <w:marRight w:val="0"/>
          <w:marTop w:val="0"/>
          <w:marBottom w:val="0"/>
          <w:divBdr>
            <w:top w:val="none" w:sz="0" w:space="0" w:color="auto"/>
            <w:left w:val="none" w:sz="0" w:space="0" w:color="auto"/>
            <w:bottom w:val="none" w:sz="0" w:space="0" w:color="auto"/>
            <w:right w:val="none" w:sz="0" w:space="0" w:color="auto"/>
          </w:divBdr>
        </w:div>
      </w:divsChild>
    </w:div>
    <w:div w:id="1046370625">
      <w:bodyDiv w:val="1"/>
      <w:marLeft w:val="0"/>
      <w:marRight w:val="0"/>
      <w:marTop w:val="0"/>
      <w:marBottom w:val="0"/>
      <w:divBdr>
        <w:top w:val="none" w:sz="0" w:space="0" w:color="auto"/>
        <w:left w:val="none" w:sz="0" w:space="0" w:color="auto"/>
        <w:bottom w:val="none" w:sz="0" w:space="0" w:color="auto"/>
        <w:right w:val="none" w:sz="0" w:space="0" w:color="auto"/>
      </w:divBdr>
      <w:divsChild>
        <w:div w:id="1901749010">
          <w:marLeft w:val="0"/>
          <w:marRight w:val="0"/>
          <w:marTop w:val="0"/>
          <w:marBottom w:val="0"/>
          <w:divBdr>
            <w:top w:val="none" w:sz="0" w:space="0" w:color="auto"/>
            <w:left w:val="none" w:sz="0" w:space="0" w:color="auto"/>
            <w:bottom w:val="none" w:sz="0" w:space="0" w:color="auto"/>
            <w:right w:val="none" w:sz="0" w:space="0" w:color="auto"/>
          </w:divBdr>
          <w:divsChild>
            <w:div w:id="464087787">
              <w:marLeft w:val="0"/>
              <w:marRight w:val="0"/>
              <w:marTop w:val="0"/>
              <w:marBottom w:val="0"/>
              <w:divBdr>
                <w:top w:val="none" w:sz="0" w:space="0" w:color="auto"/>
                <w:left w:val="none" w:sz="0" w:space="0" w:color="auto"/>
                <w:bottom w:val="none" w:sz="0" w:space="0" w:color="auto"/>
                <w:right w:val="none" w:sz="0" w:space="0" w:color="auto"/>
              </w:divBdr>
              <w:divsChild>
                <w:div w:id="16007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4337">
      <w:bodyDiv w:val="1"/>
      <w:marLeft w:val="0"/>
      <w:marRight w:val="0"/>
      <w:marTop w:val="0"/>
      <w:marBottom w:val="0"/>
      <w:divBdr>
        <w:top w:val="none" w:sz="0" w:space="0" w:color="auto"/>
        <w:left w:val="none" w:sz="0" w:space="0" w:color="auto"/>
        <w:bottom w:val="none" w:sz="0" w:space="0" w:color="auto"/>
        <w:right w:val="none" w:sz="0" w:space="0" w:color="auto"/>
      </w:divBdr>
      <w:divsChild>
        <w:div w:id="653879081">
          <w:marLeft w:val="0"/>
          <w:marRight w:val="0"/>
          <w:marTop w:val="0"/>
          <w:marBottom w:val="0"/>
          <w:divBdr>
            <w:top w:val="none" w:sz="0" w:space="0" w:color="auto"/>
            <w:left w:val="none" w:sz="0" w:space="0" w:color="auto"/>
            <w:bottom w:val="none" w:sz="0" w:space="0" w:color="auto"/>
            <w:right w:val="none" w:sz="0" w:space="0" w:color="auto"/>
          </w:divBdr>
          <w:divsChild>
            <w:div w:id="322010452">
              <w:marLeft w:val="0"/>
              <w:marRight w:val="0"/>
              <w:marTop w:val="0"/>
              <w:marBottom w:val="0"/>
              <w:divBdr>
                <w:top w:val="none" w:sz="0" w:space="0" w:color="auto"/>
                <w:left w:val="none" w:sz="0" w:space="0" w:color="auto"/>
                <w:bottom w:val="none" w:sz="0" w:space="0" w:color="auto"/>
                <w:right w:val="none" w:sz="0" w:space="0" w:color="auto"/>
              </w:divBdr>
              <w:divsChild>
                <w:div w:id="1843465544">
                  <w:marLeft w:val="0"/>
                  <w:marRight w:val="0"/>
                  <w:marTop w:val="0"/>
                  <w:marBottom w:val="0"/>
                  <w:divBdr>
                    <w:top w:val="none" w:sz="0" w:space="0" w:color="auto"/>
                    <w:left w:val="none" w:sz="0" w:space="0" w:color="auto"/>
                    <w:bottom w:val="none" w:sz="0" w:space="0" w:color="auto"/>
                    <w:right w:val="none" w:sz="0" w:space="0" w:color="auto"/>
                  </w:divBdr>
                  <w:divsChild>
                    <w:div w:id="145590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479189">
      <w:bodyDiv w:val="1"/>
      <w:marLeft w:val="0"/>
      <w:marRight w:val="0"/>
      <w:marTop w:val="0"/>
      <w:marBottom w:val="0"/>
      <w:divBdr>
        <w:top w:val="none" w:sz="0" w:space="0" w:color="auto"/>
        <w:left w:val="none" w:sz="0" w:space="0" w:color="auto"/>
        <w:bottom w:val="none" w:sz="0" w:space="0" w:color="auto"/>
        <w:right w:val="none" w:sz="0" w:space="0" w:color="auto"/>
      </w:divBdr>
      <w:divsChild>
        <w:div w:id="524758244">
          <w:marLeft w:val="0"/>
          <w:marRight w:val="0"/>
          <w:marTop w:val="0"/>
          <w:marBottom w:val="0"/>
          <w:divBdr>
            <w:top w:val="none" w:sz="0" w:space="0" w:color="auto"/>
            <w:left w:val="none" w:sz="0" w:space="0" w:color="auto"/>
            <w:bottom w:val="none" w:sz="0" w:space="0" w:color="auto"/>
            <w:right w:val="none" w:sz="0" w:space="0" w:color="auto"/>
          </w:divBdr>
          <w:divsChild>
            <w:div w:id="1469662525">
              <w:marLeft w:val="0"/>
              <w:marRight w:val="0"/>
              <w:marTop w:val="0"/>
              <w:marBottom w:val="0"/>
              <w:divBdr>
                <w:top w:val="none" w:sz="0" w:space="0" w:color="auto"/>
                <w:left w:val="none" w:sz="0" w:space="0" w:color="auto"/>
                <w:bottom w:val="none" w:sz="0" w:space="0" w:color="auto"/>
                <w:right w:val="none" w:sz="0" w:space="0" w:color="auto"/>
              </w:divBdr>
              <w:divsChild>
                <w:div w:id="1429155408">
                  <w:marLeft w:val="0"/>
                  <w:marRight w:val="0"/>
                  <w:marTop w:val="0"/>
                  <w:marBottom w:val="0"/>
                  <w:divBdr>
                    <w:top w:val="none" w:sz="0" w:space="0" w:color="auto"/>
                    <w:left w:val="none" w:sz="0" w:space="0" w:color="auto"/>
                    <w:bottom w:val="none" w:sz="0" w:space="0" w:color="auto"/>
                    <w:right w:val="none" w:sz="0" w:space="0" w:color="auto"/>
                  </w:divBdr>
                </w:div>
              </w:divsChild>
            </w:div>
            <w:div w:id="414132667">
              <w:marLeft w:val="0"/>
              <w:marRight w:val="0"/>
              <w:marTop w:val="0"/>
              <w:marBottom w:val="0"/>
              <w:divBdr>
                <w:top w:val="none" w:sz="0" w:space="0" w:color="auto"/>
                <w:left w:val="none" w:sz="0" w:space="0" w:color="auto"/>
                <w:bottom w:val="none" w:sz="0" w:space="0" w:color="auto"/>
                <w:right w:val="none" w:sz="0" w:space="0" w:color="auto"/>
              </w:divBdr>
              <w:divsChild>
                <w:div w:id="1593002864">
                  <w:marLeft w:val="0"/>
                  <w:marRight w:val="0"/>
                  <w:marTop w:val="0"/>
                  <w:marBottom w:val="0"/>
                  <w:divBdr>
                    <w:top w:val="none" w:sz="0" w:space="0" w:color="auto"/>
                    <w:left w:val="none" w:sz="0" w:space="0" w:color="auto"/>
                    <w:bottom w:val="none" w:sz="0" w:space="0" w:color="auto"/>
                    <w:right w:val="none" w:sz="0" w:space="0" w:color="auto"/>
                  </w:divBdr>
                </w:div>
              </w:divsChild>
            </w:div>
            <w:div w:id="246303573">
              <w:marLeft w:val="0"/>
              <w:marRight w:val="0"/>
              <w:marTop w:val="0"/>
              <w:marBottom w:val="0"/>
              <w:divBdr>
                <w:top w:val="none" w:sz="0" w:space="0" w:color="auto"/>
                <w:left w:val="none" w:sz="0" w:space="0" w:color="auto"/>
                <w:bottom w:val="none" w:sz="0" w:space="0" w:color="auto"/>
                <w:right w:val="none" w:sz="0" w:space="0" w:color="auto"/>
              </w:divBdr>
              <w:divsChild>
                <w:div w:id="1935936453">
                  <w:marLeft w:val="0"/>
                  <w:marRight w:val="0"/>
                  <w:marTop w:val="0"/>
                  <w:marBottom w:val="0"/>
                  <w:divBdr>
                    <w:top w:val="none" w:sz="0" w:space="0" w:color="auto"/>
                    <w:left w:val="none" w:sz="0" w:space="0" w:color="auto"/>
                    <w:bottom w:val="none" w:sz="0" w:space="0" w:color="auto"/>
                    <w:right w:val="none" w:sz="0" w:space="0" w:color="auto"/>
                  </w:divBdr>
                </w:div>
              </w:divsChild>
            </w:div>
            <w:div w:id="636034122">
              <w:marLeft w:val="0"/>
              <w:marRight w:val="0"/>
              <w:marTop w:val="0"/>
              <w:marBottom w:val="0"/>
              <w:divBdr>
                <w:top w:val="none" w:sz="0" w:space="0" w:color="auto"/>
                <w:left w:val="none" w:sz="0" w:space="0" w:color="auto"/>
                <w:bottom w:val="none" w:sz="0" w:space="0" w:color="auto"/>
                <w:right w:val="none" w:sz="0" w:space="0" w:color="auto"/>
              </w:divBdr>
              <w:divsChild>
                <w:div w:id="520125857">
                  <w:marLeft w:val="0"/>
                  <w:marRight w:val="0"/>
                  <w:marTop w:val="0"/>
                  <w:marBottom w:val="0"/>
                  <w:divBdr>
                    <w:top w:val="none" w:sz="0" w:space="0" w:color="auto"/>
                    <w:left w:val="none" w:sz="0" w:space="0" w:color="auto"/>
                    <w:bottom w:val="none" w:sz="0" w:space="0" w:color="auto"/>
                    <w:right w:val="none" w:sz="0" w:space="0" w:color="auto"/>
                  </w:divBdr>
                </w:div>
              </w:divsChild>
            </w:div>
            <w:div w:id="777601213">
              <w:marLeft w:val="0"/>
              <w:marRight w:val="0"/>
              <w:marTop w:val="0"/>
              <w:marBottom w:val="0"/>
              <w:divBdr>
                <w:top w:val="none" w:sz="0" w:space="0" w:color="auto"/>
                <w:left w:val="none" w:sz="0" w:space="0" w:color="auto"/>
                <w:bottom w:val="none" w:sz="0" w:space="0" w:color="auto"/>
                <w:right w:val="none" w:sz="0" w:space="0" w:color="auto"/>
              </w:divBdr>
              <w:divsChild>
                <w:div w:id="1316839278">
                  <w:marLeft w:val="0"/>
                  <w:marRight w:val="0"/>
                  <w:marTop w:val="0"/>
                  <w:marBottom w:val="0"/>
                  <w:divBdr>
                    <w:top w:val="none" w:sz="0" w:space="0" w:color="auto"/>
                    <w:left w:val="none" w:sz="0" w:space="0" w:color="auto"/>
                    <w:bottom w:val="none" w:sz="0" w:space="0" w:color="auto"/>
                    <w:right w:val="none" w:sz="0" w:space="0" w:color="auto"/>
                  </w:divBdr>
                </w:div>
              </w:divsChild>
            </w:div>
            <w:div w:id="1227960849">
              <w:marLeft w:val="0"/>
              <w:marRight w:val="0"/>
              <w:marTop w:val="0"/>
              <w:marBottom w:val="0"/>
              <w:divBdr>
                <w:top w:val="none" w:sz="0" w:space="0" w:color="auto"/>
                <w:left w:val="none" w:sz="0" w:space="0" w:color="auto"/>
                <w:bottom w:val="none" w:sz="0" w:space="0" w:color="auto"/>
                <w:right w:val="none" w:sz="0" w:space="0" w:color="auto"/>
              </w:divBdr>
              <w:divsChild>
                <w:div w:id="969867446">
                  <w:marLeft w:val="0"/>
                  <w:marRight w:val="0"/>
                  <w:marTop w:val="0"/>
                  <w:marBottom w:val="0"/>
                  <w:divBdr>
                    <w:top w:val="none" w:sz="0" w:space="0" w:color="auto"/>
                    <w:left w:val="none" w:sz="0" w:space="0" w:color="auto"/>
                    <w:bottom w:val="none" w:sz="0" w:space="0" w:color="auto"/>
                    <w:right w:val="none" w:sz="0" w:space="0" w:color="auto"/>
                  </w:divBdr>
                </w:div>
              </w:divsChild>
            </w:div>
            <w:div w:id="773020869">
              <w:marLeft w:val="0"/>
              <w:marRight w:val="0"/>
              <w:marTop w:val="0"/>
              <w:marBottom w:val="0"/>
              <w:divBdr>
                <w:top w:val="none" w:sz="0" w:space="0" w:color="auto"/>
                <w:left w:val="none" w:sz="0" w:space="0" w:color="auto"/>
                <w:bottom w:val="none" w:sz="0" w:space="0" w:color="auto"/>
                <w:right w:val="none" w:sz="0" w:space="0" w:color="auto"/>
              </w:divBdr>
              <w:divsChild>
                <w:div w:id="1380741863">
                  <w:marLeft w:val="0"/>
                  <w:marRight w:val="0"/>
                  <w:marTop w:val="0"/>
                  <w:marBottom w:val="0"/>
                  <w:divBdr>
                    <w:top w:val="none" w:sz="0" w:space="0" w:color="auto"/>
                    <w:left w:val="none" w:sz="0" w:space="0" w:color="auto"/>
                    <w:bottom w:val="none" w:sz="0" w:space="0" w:color="auto"/>
                    <w:right w:val="none" w:sz="0" w:space="0" w:color="auto"/>
                  </w:divBdr>
                </w:div>
              </w:divsChild>
            </w:div>
            <w:div w:id="1327586089">
              <w:marLeft w:val="0"/>
              <w:marRight w:val="0"/>
              <w:marTop w:val="0"/>
              <w:marBottom w:val="0"/>
              <w:divBdr>
                <w:top w:val="none" w:sz="0" w:space="0" w:color="auto"/>
                <w:left w:val="none" w:sz="0" w:space="0" w:color="auto"/>
                <w:bottom w:val="none" w:sz="0" w:space="0" w:color="auto"/>
                <w:right w:val="none" w:sz="0" w:space="0" w:color="auto"/>
              </w:divBdr>
              <w:divsChild>
                <w:div w:id="579873787">
                  <w:marLeft w:val="0"/>
                  <w:marRight w:val="0"/>
                  <w:marTop w:val="0"/>
                  <w:marBottom w:val="0"/>
                  <w:divBdr>
                    <w:top w:val="none" w:sz="0" w:space="0" w:color="auto"/>
                    <w:left w:val="none" w:sz="0" w:space="0" w:color="auto"/>
                    <w:bottom w:val="none" w:sz="0" w:space="0" w:color="auto"/>
                    <w:right w:val="none" w:sz="0" w:space="0" w:color="auto"/>
                  </w:divBdr>
                </w:div>
              </w:divsChild>
            </w:div>
            <w:div w:id="1499267189">
              <w:marLeft w:val="0"/>
              <w:marRight w:val="0"/>
              <w:marTop w:val="0"/>
              <w:marBottom w:val="0"/>
              <w:divBdr>
                <w:top w:val="none" w:sz="0" w:space="0" w:color="auto"/>
                <w:left w:val="none" w:sz="0" w:space="0" w:color="auto"/>
                <w:bottom w:val="none" w:sz="0" w:space="0" w:color="auto"/>
                <w:right w:val="none" w:sz="0" w:space="0" w:color="auto"/>
              </w:divBdr>
              <w:divsChild>
                <w:div w:id="1297374810">
                  <w:marLeft w:val="0"/>
                  <w:marRight w:val="0"/>
                  <w:marTop w:val="0"/>
                  <w:marBottom w:val="0"/>
                  <w:divBdr>
                    <w:top w:val="none" w:sz="0" w:space="0" w:color="auto"/>
                    <w:left w:val="none" w:sz="0" w:space="0" w:color="auto"/>
                    <w:bottom w:val="none" w:sz="0" w:space="0" w:color="auto"/>
                    <w:right w:val="none" w:sz="0" w:space="0" w:color="auto"/>
                  </w:divBdr>
                </w:div>
              </w:divsChild>
            </w:div>
            <w:div w:id="139422555">
              <w:marLeft w:val="0"/>
              <w:marRight w:val="0"/>
              <w:marTop w:val="0"/>
              <w:marBottom w:val="0"/>
              <w:divBdr>
                <w:top w:val="none" w:sz="0" w:space="0" w:color="auto"/>
                <w:left w:val="none" w:sz="0" w:space="0" w:color="auto"/>
                <w:bottom w:val="none" w:sz="0" w:space="0" w:color="auto"/>
                <w:right w:val="none" w:sz="0" w:space="0" w:color="auto"/>
              </w:divBdr>
              <w:divsChild>
                <w:div w:id="585768258">
                  <w:marLeft w:val="0"/>
                  <w:marRight w:val="0"/>
                  <w:marTop w:val="0"/>
                  <w:marBottom w:val="0"/>
                  <w:divBdr>
                    <w:top w:val="none" w:sz="0" w:space="0" w:color="auto"/>
                    <w:left w:val="none" w:sz="0" w:space="0" w:color="auto"/>
                    <w:bottom w:val="none" w:sz="0" w:space="0" w:color="auto"/>
                    <w:right w:val="none" w:sz="0" w:space="0" w:color="auto"/>
                  </w:divBdr>
                </w:div>
              </w:divsChild>
            </w:div>
            <w:div w:id="1165896856">
              <w:marLeft w:val="0"/>
              <w:marRight w:val="0"/>
              <w:marTop w:val="0"/>
              <w:marBottom w:val="0"/>
              <w:divBdr>
                <w:top w:val="none" w:sz="0" w:space="0" w:color="auto"/>
                <w:left w:val="none" w:sz="0" w:space="0" w:color="auto"/>
                <w:bottom w:val="none" w:sz="0" w:space="0" w:color="auto"/>
                <w:right w:val="none" w:sz="0" w:space="0" w:color="auto"/>
              </w:divBdr>
              <w:divsChild>
                <w:div w:id="479735890">
                  <w:marLeft w:val="0"/>
                  <w:marRight w:val="0"/>
                  <w:marTop w:val="0"/>
                  <w:marBottom w:val="0"/>
                  <w:divBdr>
                    <w:top w:val="none" w:sz="0" w:space="0" w:color="auto"/>
                    <w:left w:val="none" w:sz="0" w:space="0" w:color="auto"/>
                    <w:bottom w:val="none" w:sz="0" w:space="0" w:color="auto"/>
                    <w:right w:val="none" w:sz="0" w:space="0" w:color="auto"/>
                  </w:divBdr>
                </w:div>
              </w:divsChild>
            </w:div>
            <w:div w:id="469790362">
              <w:marLeft w:val="0"/>
              <w:marRight w:val="0"/>
              <w:marTop w:val="0"/>
              <w:marBottom w:val="0"/>
              <w:divBdr>
                <w:top w:val="none" w:sz="0" w:space="0" w:color="auto"/>
                <w:left w:val="none" w:sz="0" w:space="0" w:color="auto"/>
                <w:bottom w:val="none" w:sz="0" w:space="0" w:color="auto"/>
                <w:right w:val="none" w:sz="0" w:space="0" w:color="auto"/>
              </w:divBdr>
              <w:divsChild>
                <w:div w:id="1767575834">
                  <w:marLeft w:val="0"/>
                  <w:marRight w:val="0"/>
                  <w:marTop w:val="0"/>
                  <w:marBottom w:val="0"/>
                  <w:divBdr>
                    <w:top w:val="none" w:sz="0" w:space="0" w:color="auto"/>
                    <w:left w:val="none" w:sz="0" w:space="0" w:color="auto"/>
                    <w:bottom w:val="none" w:sz="0" w:space="0" w:color="auto"/>
                    <w:right w:val="none" w:sz="0" w:space="0" w:color="auto"/>
                  </w:divBdr>
                </w:div>
              </w:divsChild>
            </w:div>
            <w:div w:id="1625690171">
              <w:marLeft w:val="0"/>
              <w:marRight w:val="0"/>
              <w:marTop w:val="0"/>
              <w:marBottom w:val="0"/>
              <w:divBdr>
                <w:top w:val="none" w:sz="0" w:space="0" w:color="auto"/>
                <w:left w:val="none" w:sz="0" w:space="0" w:color="auto"/>
                <w:bottom w:val="none" w:sz="0" w:space="0" w:color="auto"/>
                <w:right w:val="none" w:sz="0" w:space="0" w:color="auto"/>
              </w:divBdr>
              <w:divsChild>
                <w:div w:id="1065642778">
                  <w:marLeft w:val="0"/>
                  <w:marRight w:val="0"/>
                  <w:marTop w:val="0"/>
                  <w:marBottom w:val="0"/>
                  <w:divBdr>
                    <w:top w:val="none" w:sz="0" w:space="0" w:color="auto"/>
                    <w:left w:val="none" w:sz="0" w:space="0" w:color="auto"/>
                    <w:bottom w:val="none" w:sz="0" w:space="0" w:color="auto"/>
                    <w:right w:val="none" w:sz="0" w:space="0" w:color="auto"/>
                  </w:divBdr>
                </w:div>
              </w:divsChild>
            </w:div>
            <w:div w:id="931662584">
              <w:marLeft w:val="0"/>
              <w:marRight w:val="0"/>
              <w:marTop w:val="0"/>
              <w:marBottom w:val="0"/>
              <w:divBdr>
                <w:top w:val="none" w:sz="0" w:space="0" w:color="auto"/>
                <w:left w:val="none" w:sz="0" w:space="0" w:color="auto"/>
                <w:bottom w:val="none" w:sz="0" w:space="0" w:color="auto"/>
                <w:right w:val="none" w:sz="0" w:space="0" w:color="auto"/>
              </w:divBdr>
              <w:divsChild>
                <w:div w:id="647780807">
                  <w:marLeft w:val="0"/>
                  <w:marRight w:val="0"/>
                  <w:marTop w:val="0"/>
                  <w:marBottom w:val="0"/>
                  <w:divBdr>
                    <w:top w:val="none" w:sz="0" w:space="0" w:color="auto"/>
                    <w:left w:val="none" w:sz="0" w:space="0" w:color="auto"/>
                    <w:bottom w:val="none" w:sz="0" w:space="0" w:color="auto"/>
                    <w:right w:val="none" w:sz="0" w:space="0" w:color="auto"/>
                  </w:divBdr>
                </w:div>
              </w:divsChild>
            </w:div>
            <w:div w:id="89469765">
              <w:marLeft w:val="0"/>
              <w:marRight w:val="0"/>
              <w:marTop w:val="0"/>
              <w:marBottom w:val="0"/>
              <w:divBdr>
                <w:top w:val="none" w:sz="0" w:space="0" w:color="auto"/>
                <w:left w:val="none" w:sz="0" w:space="0" w:color="auto"/>
                <w:bottom w:val="none" w:sz="0" w:space="0" w:color="auto"/>
                <w:right w:val="none" w:sz="0" w:space="0" w:color="auto"/>
              </w:divBdr>
              <w:divsChild>
                <w:div w:id="1193148436">
                  <w:marLeft w:val="0"/>
                  <w:marRight w:val="0"/>
                  <w:marTop w:val="0"/>
                  <w:marBottom w:val="0"/>
                  <w:divBdr>
                    <w:top w:val="none" w:sz="0" w:space="0" w:color="auto"/>
                    <w:left w:val="none" w:sz="0" w:space="0" w:color="auto"/>
                    <w:bottom w:val="none" w:sz="0" w:space="0" w:color="auto"/>
                    <w:right w:val="none" w:sz="0" w:space="0" w:color="auto"/>
                  </w:divBdr>
                </w:div>
              </w:divsChild>
            </w:div>
            <w:div w:id="78528400">
              <w:marLeft w:val="0"/>
              <w:marRight w:val="0"/>
              <w:marTop w:val="0"/>
              <w:marBottom w:val="0"/>
              <w:divBdr>
                <w:top w:val="none" w:sz="0" w:space="0" w:color="auto"/>
                <w:left w:val="none" w:sz="0" w:space="0" w:color="auto"/>
                <w:bottom w:val="none" w:sz="0" w:space="0" w:color="auto"/>
                <w:right w:val="none" w:sz="0" w:space="0" w:color="auto"/>
              </w:divBdr>
              <w:divsChild>
                <w:div w:id="1754932483">
                  <w:marLeft w:val="0"/>
                  <w:marRight w:val="0"/>
                  <w:marTop w:val="0"/>
                  <w:marBottom w:val="0"/>
                  <w:divBdr>
                    <w:top w:val="none" w:sz="0" w:space="0" w:color="auto"/>
                    <w:left w:val="none" w:sz="0" w:space="0" w:color="auto"/>
                    <w:bottom w:val="none" w:sz="0" w:space="0" w:color="auto"/>
                    <w:right w:val="none" w:sz="0" w:space="0" w:color="auto"/>
                  </w:divBdr>
                </w:div>
              </w:divsChild>
            </w:div>
            <w:div w:id="641540688">
              <w:marLeft w:val="0"/>
              <w:marRight w:val="0"/>
              <w:marTop w:val="0"/>
              <w:marBottom w:val="0"/>
              <w:divBdr>
                <w:top w:val="none" w:sz="0" w:space="0" w:color="auto"/>
                <w:left w:val="none" w:sz="0" w:space="0" w:color="auto"/>
                <w:bottom w:val="none" w:sz="0" w:space="0" w:color="auto"/>
                <w:right w:val="none" w:sz="0" w:space="0" w:color="auto"/>
              </w:divBdr>
              <w:divsChild>
                <w:div w:id="39870185">
                  <w:marLeft w:val="0"/>
                  <w:marRight w:val="0"/>
                  <w:marTop w:val="0"/>
                  <w:marBottom w:val="0"/>
                  <w:divBdr>
                    <w:top w:val="none" w:sz="0" w:space="0" w:color="auto"/>
                    <w:left w:val="none" w:sz="0" w:space="0" w:color="auto"/>
                    <w:bottom w:val="none" w:sz="0" w:space="0" w:color="auto"/>
                    <w:right w:val="none" w:sz="0" w:space="0" w:color="auto"/>
                  </w:divBdr>
                </w:div>
              </w:divsChild>
            </w:div>
            <w:div w:id="1783840235">
              <w:marLeft w:val="0"/>
              <w:marRight w:val="0"/>
              <w:marTop w:val="0"/>
              <w:marBottom w:val="0"/>
              <w:divBdr>
                <w:top w:val="none" w:sz="0" w:space="0" w:color="auto"/>
                <w:left w:val="none" w:sz="0" w:space="0" w:color="auto"/>
                <w:bottom w:val="none" w:sz="0" w:space="0" w:color="auto"/>
                <w:right w:val="none" w:sz="0" w:space="0" w:color="auto"/>
              </w:divBdr>
              <w:divsChild>
                <w:div w:id="2055234756">
                  <w:marLeft w:val="0"/>
                  <w:marRight w:val="0"/>
                  <w:marTop w:val="0"/>
                  <w:marBottom w:val="0"/>
                  <w:divBdr>
                    <w:top w:val="none" w:sz="0" w:space="0" w:color="auto"/>
                    <w:left w:val="none" w:sz="0" w:space="0" w:color="auto"/>
                    <w:bottom w:val="none" w:sz="0" w:space="0" w:color="auto"/>
                    <w:right w:val="none" w:sz="0" w:space="0" w:color="auto"/>
                  </w:divBdr>
                </w:div>
              </w:divsChild>
            </w:div>
            <w:div w:id="2096433706">
              <w:marLeft w:val="0"/>
              <w:marRight w:val="0"/>
              <w:marTop w:val="0"/>
              <w:marBottom w:val="0"/>
              <w:divBdr>
                <w:top w:val="none" w:sz="0" w:space="0" w:color="auto"/>
                <w:left w:val="none" w:sz="0" w:space="0" w:color="auto"/>
                <w:bottom w:val="none" w:sz="0" w:space="0" w:color="auto"/>
                <w:right w:val="none" w:sz="0" w:space="0" w:color="auto"/>
              </w:divBdr>
              <w:divsChild>
                <w:div w:id="31811654">
                  <w:marLeft w:val="0"/>
                  <w:marRight w:val="0"/>
                  <w:marTop w:val="0"/>
                  <w:marBottom w:val="0"/>
                  <w:divBdr>
                    <w:top w:val="none" w:sz="0" w:space="0" w:color="auto"/>
                    <w:left w:val="none" w:sz="0" w:space="0" w:color="auto"/>
                    <w:bottom w:val="none" w:sz="0" w:space="0" w:color="auto"/>
                    <w:right w:val="none" w:sz="0" w:space="0" w:color="auto"/>
                  </w:divBdr>
                </w:div>
              </w:divsChild>
            </w:div>
            <w:div w:id="2079548990">
              <w:marLeft w:val="0"/>
              <w:marRight w:val="0"/>
              <w:marTop w:val="0"/>
              <w:marBottom w:val="0"/>
              <w:divBdr>
                <w:top w:val="none" w:sz="0" w:space="0" w:color="auto"/>
                <w:left w:val="none" w:sz="0" w:space="0" w:color="auto"/>
                <w:bottom w:val="none" w:sz="0" w:space="0" w:color="auto"/>
                <w:right w:val="none" w:sz="0" w:space="0" w:color="auto"/>
              </w:divBdr>
              <w:divsChild>
                <w:div w:id="1940866533">
                  <w:marLeft w:val="0"/>
                  <w:marRight w:val="0"/>
                  <w:marTop w:val="0"/>
                  <w:marBottom w:val="0"/>
                  <w:divBdr>
                    <w:top w:val="none" w:sz="0" w:space="0" w:color="auto"/>
                    <w:left w:val="none" w:sz="0" w:space="0" w:color="auto"/>
                    <w:bottom w:val="none" w:sz="0" w:space="0" w:color="auto"/>
                    <w:right w:val="none" w:sz="0" w:space="0" w:color="auto"/>
                  </w:divBdr>
                </w:div>
              </w:divsChild>
            </w:div>
            <w:div w:id="1623221029">
              <w:marLeft w:val="0"/>
              <w:marRight w:val="0"/>
              <w:marTop w:val="0"/>
              <w:marBottom w:val="0"/>
              <w:divBdr>
                <w:top w:val="none" w:sz="0" w:space="0" w:color="auto"/>
                <w:left w:val="none" w:sz="0" w:space="0" w:color="auto"/>
                <w:bottom w:val="none" w:sz="0" w:space="0" w:color="auto"/>
                <w:right w:val="none" w:sz="0" w:space="0" w:color="auto"/>
              </w:divBdr>
              <w:divsChild>
                <w:div w:id="2049377650">
                  <w:marLeft w:val="0"/>
                  <w:marRight w:val="0"/>
                  <w:marTop w:val="0"/>
                  <w:marBottom w:val="0"/>
                  <w:divBdr>
                    <w:top w:val="none" w:sz="0" w:space="0" w:color="auto"/>
                    <w:left w:val="none" w:sz="0" w:space="0" w:color="auto"/>
                    <w:bottom w:val="none" w:sz="0" w:space="0" w:color="auto"/>
                    <w:right w:val="none" w:sz="0" w:space="0" w:color="auto"/>
                  </w:divBdr>
                </w:div>
              </w:divsChild>
            </w:div>
            <w:div w:id="1127118489">
              <w:marLeft w:val="0"/>
              <w:marRight w:val="0"/>
              <w:marTop w:val="0"/>
              <w:marBottom w:val="0"/>
              <w:divBdr>
                <w:top w:val="none" w:sz="0" w:space="0" w:color="auto"/>
                <w:left w:val="none" w:sz="0" w:space="0" w:color="auto"/>
                <w:bottom w:val="none" w:sz="0" w:space="0" w:color="auto"/>
                <w:right w:val="none" w:sz="0" w:space="0" w:color="auto"/>
              </w:divBdr>
              <w:divsChild>
                <w:div w:id="352263215">
                  <w:marLeft w:val="0"/>
                  <w:marRight w:val="0"/>
                  <w:marTop w:val="0"/>
                  <w:marBottom w:val="0"/>
                  <w:divBdr>
                    <w:top w:val="none" w:sz="0" w:space="0" w:color="auto"/>
                    <w:left w:val="none" w:sz="0" w:space="0" w:color="auto"/>
                    <w:bottom w:val="none" w:sz="0" w:space="0" w:color="auto"/>
                    <w:right w:val="none" w:sz="0" w:space="0" w:color="auto"/>
                  </w:divBdr>
                </w:div>
              </w:divsChild>
            </w:div>
            <w:div w:id="1233395922">
              <w:marLeft w:val="0"/>
              <w:marRight w:val="0"/>
              <w:marTop w:val="0"/>
              <w:marBottom w:val="0"/>
              <w:divBdr>
                <w:top w:val="none" w:sz="0" w:space="0" w:color="auto"/>
                <w:left w:val="none" w:sz="0" w:space="0" w:color="auto"/>
                <w:bottom w:val="none" w:sz="0" w:space="0" w:color="auto"/>
                <w:right w:val="none" w:sz="0" w:space="0" w:color="auto"/>
              </w:divBdr>
              <w:divsChild>
                <w:div w:id="114065098">
                  <w:marLeft w:val="0"/>
                  <w:marRight w:val="0"/>
                  <w:marTop w:val="0"/>
                  <w:marBottom w:val="0"/>
                  <w:divBdr>
                    <w:top w:val="none" w:sz="0" w:space="0" w:color="auto"/>
                    <w:left w:val="none" w:sz="0" w:space="0" w:color="auto"/>
                    <w:bottom w:val="none" w:sz="0" w:space="0" w:color="auto"/>
                    <w:right w:val="none" w:sz="0" w:space="0" w:color="auto"/>
                  </w:divBdr>
                </w:div>
              </w:divsChild>
            </w:div>
            <w:div w:id="2085180033">
              <w:marLeft w:val="0"/>
              <w:marRight w:val="0"/>
              <w:marTop w:val="0"/>
              <w:marBottom w:val="0"/>
              <w:divBdr>
                <w:top w:val="none" w:sz="0" w:space="0" w:color="auto"/>
                <w:left w:val="none" w:sz="0" w:space="0" w:color="auto"/>
                <w:bottom w:val="none" w:sz="0" w:space="0" w:color="auto"/>
                <w:right w:val="none" w:sz="0" w:space="0" w:color="auto"/>
              </w:divBdr>
              <w:divsChild>
                <w:div w:id="71187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759905">
      <w:bodyDiv w:val="1"/>
      <w:marLeft w:val="0"/>
      <w:marRight w:val="0"/>
      <w:marTop w:val="0"/>
      <w:marBottom w:val="0"/>
      <w:divBdr>
        <w:top w:val="none" w:sz="0" w:space="0" w:color="auto"/>
        <w:left w:val="none" w:sz="0" w:space="0" w:color="auto"/>
        <w:bottom w:val="none" w:sz="0" w:space="0" w:color="auto"/>
        <w:right w:val="none" w:sz="0" w:space="0" w:color="auto"/>
      </w:divBdr>
      <w:divsChild>
        <w:div w:id="532155948">
          <w:marLeft w:val="0"/>
          <w:marRight w:val="0"/>
          <w:marTop w:val="0"/>
          <w:marBottom w:val="0"/>
          <w:divBdr>
            <w:top w:val="none" w:sz="0" w:space="0" w:color="auto"/>
            <w:left w:val="none" w:sz="0" w:space="0" w:color="auto"/>
            <w:bottom w:val="none" w:sz="0" w:space="0" w:color="auto"/>
            <w:right w:val="none" w:sz="0" w:space="0" w:color="auto"/>
          </w:divBdr>
          <w:divsChild>
            <w:div w:id="2091612122">
              <w:marLeft w:val="0"/>
              <w:marRight w:val="0"/>
              <w:marTop w:val="0"/>
              <w:marBottom w:val="0"/>
              <w:divBdr>
                <w:top w:val="none" w:sz="0" w:space="0" w:color="auto"/>
                <w:left w:val="none" w:sz="0" w:space="0" w:color="auto"/>
                <w:bottom w:val="none" w:sz="0" w:space="0" w:color="auto"/>
                <w:right w:val="none" w:sz="0" w:space="0" w:color="auto"/>
              </w:divBdr>
              <w:divsChild>
                <w:div w:id="18713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4994">
      <w:bodyDiv w:val="1"/>
      <w:marLeft w:val="0"/>
      <w:marRight w:val="0"/>
      <w:marTop w:val="0"/>
      <w:marBottom w:val="0"/>
      <w:divBdr>
        <w:top w:val="none" w:sz="0" w:space="0" w:color="auto"/>
        <w:left w:val="none" w:sz="0" w:space="0" w:color="auto"/>
        <w:bottom w:val="none" w:sz="0" w:space="0" w:color="auto"/>
        <w:right w:val="none" w:sz="0" w:space="0" w:color="auto"/>
      </w:divBdr>
      <w:divsChild>
        <w:div w:id="1249384401">
          <w:marLeft w:val="0"/>
          <w:marRight w:val="0"/>
          <w:marTop w:val="0"/>
          <w:marBottom w:val="0"/>
          <w:divBdr>
            <w:top w:val="none" w:sz="0" w:space="0" w:color="auto"/>
            <w:left w:val="none" w:sz="0" w:space="0" w:color="auto"/>
            <w:bottom w:val="none" w:sz="0" w:space="0" w:color="auto"/>
            <w:right w:val="none" w:sz="0" w:space="0" w:color="auto"/>
          </w:divBdr>
          <w:divsChild>
            <w:div w:id="412363157">
              <w:marLeft w:val="0"/>
              <w:marRight w:val="0"/>
              <w:marTop w:val="0"/>
              <w:marBottom w:val="0"/>
              <w:divBdr>
                <w:top w:val="none" w:sz="0" w:space="0" w:color="auto"/>
                <w:left w:val="none" w:sz="0" w:space="0" w:color="auto"/>
                <w:bottom w:val="none" w:sz="0" w:space="0" w:color="auto"/>
                <w:right w:val="none" w:sz="0" w:space="0" w:color="auto"/>
              </w:divBdr>
              <w:divsChild>
                <w:div w:id="1559245565">
                  <w:marLeft w:val="0"/>
                  <w:marRight w:val="0"/>
                  <w:marTop w:val="0"/>
                  <w:marBottom w:val="0"/>
                  <w:divBdr>
                    <w:top w:val="none" w:sz="0" w:space="0" w:color="auto"/>
                    <w:left w:val="none" w:sz="0" w:space="0" w:color="auto"/>
                    <w:bottom w:val="none" w:sz="0" w:space="0" w:color="auto"/>
                    <w:right w:val="none" w:sz="0" w:space="0" w:color="auto"/>
                  </w:divBdr>
                  <w:divsChild>
                    <w:div w:id="482048404">
                      <w:marLeft w:val="0"/>
                      <w:marRight w:val="0"/>
                      <w:marTop w:val="0"/>
                      <w:marBottom w:val="0"/>
                      <w:divBdr>
                        <w:top w:val="none" w:sz="0" w:space="0" w:color="auto"/>
                        <w:left w:val="none" w:sz="0" w:space="0" w:color="auto"/>
                        <w:bottom w:val="none" w:sz="0" w:space="0" w:color="auto"/>
                        <w:right w:val="none" w:sz="0" w:space="0" w:color="auto"/>
                      </w:divBdr>
                    </w:div>
                  </w:divsChild>
                </w:div>
                <w:div w:id="1870099802">
                  <w:marLeft w:val="0"/>
                  <w:marRight w:val="0"/>
                  <w:marTop w:val="0"/>
                  <w:marBottom w:val="0"/>
                  <w:divBdr>
                    <w:top w:val="none" w:sz="0" w:space="0" w:color="auto"/>
                    <w:left w:val="none" w:sz="0" w:space="0" w:color="auto"/>
                    <w:bottom w:val="none" w:sz="0" w:space="0" w:color="auto"/>
                    <w:right w:val="none" w:sz="0" w:space="0" w:color="auto"/>
                  </w:divBdr>
                  <w:divsChild>
                    <w:div w:id="45660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 w:id="1169179774">
      <w:bodyDiv w:val="1"/>
      <w:marLeft w:val="0"/>
      <w:marRight w:val="0"/>
      <w:marTop w:val="0"/>
      <w:marBottom w:val="0"/>
      <w:divBdr>
        <w:top w:val="none" w:sz="0" w:space="0" w:color="auto"/>
        <w:left w:val="none" w:sz="0" w:space="0" w:color="auto"/>
        <w:bottom w:val="none" w:sz="0" w:space="0" w:color="auto"/>
        <w:right w:val="none" w:sz="0" w:space="0" w:color="auto"/>
      </w:divBdr>
      <w:divsChild>
        <w:div w:id="730426414">
          <w:marLeft w:val="0"/>
          <w:marRight w:val="0"/>
          <w:marTop w:val="0"/>
          <w:marBottom w:val="0"/>
          <w:divBdr>
            <w:top w:val="none" w:sz="0" w:space="0" w:color="auto"/>
            <w:left w:val="none" w:sz="0" w:space="0" w:color="auto"/>
            <w:bottom w:val="none" w:sz="0" w:space="0" w:color="auto"/>
            <w:right w:val="none" w:sz="0" w:space="0" w:color="auto"/>
          </w:divBdr>
          <w:divsChild>
            <w:div w:id="426267842">
              <w:marLeft w:val="0"/>
              <w:marRight w:val="0"/>
              <w:marTop w:val="0"/>
              <w:marBottom w:val="0"/>
              <w:divBdr>
                <w:top w:val="none" w:sz="0" w:space="0" w:color="auto"/>
                <w:left w:val="none" w:sz="0" w:space="0" w:color="auto"/>
                <w:bottom w:val="none" w:sz="0" w:space="0" w:color="auto"/>
                <w:right w:val="none" w:sz="0" w:space="0" w:color="auto"/>
              </w:divBdr>
              <w:divsChild>
                <w:div w:id="8369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182002">
      <w:bodyDiv w:val="1"/>
      <w:marLeft w:val="0"/>
      <w:marRight w:val="0"/>
      <w:marTop w:val="0"/>
      <w:marBottom w:val="0"/>
      <w:divBdr>
        <w:top w:val="none" w:sz="0" w:space="0" w:color="auto"/>
        <w:left w:val="none" w:sz="0" w:space="0" w:color="auto"/>
        <w:bottom w:val="none" w:sz="0" w:space="0" w:color="auto"/>
        <w:right w:val="none" w:sz="0" w:space="0" w:color="auto"/>
      </w:divBdr>
      <w:divsChild>
        <w:div w:id="1949000266">
          <w:marLeft w:val="0"/>
          <w:marRight w:val="0"/>
          <w:marTop w:val="0"/>
          <w:marBottom w:val="0"/>
          <w:divBdr>
            <w:top w:val="none" w:sz="0" w:space="0" w:color="auto"/>
            <w:left w:val="none" w:sz="0" w:space="0" w:color="auto"/>
            <w:bottom w:val="none" w:sz="0" w:space="0" w:color="auto"/>
            <w:right w:val="none" w:sz="0" w:space="0" w:color="auto"/>
          </w:divBdr>
          <w:divsChild>
            <w:div w:id="636758505">
              <w:marLeft w:val="0"/>
              <w:marRight w:val="0"/>
              <w:marTop w:val="0"/>
              <w:marBottom w:val="0"/>
              <w:divBdr>
                <w:top w:val="none" w:sz="0" w:space="0" w:color="auto"/>
                <w:left w:val="none" w:sz="0" w:space="0" w:color="auto"/>
                <w:bottom w:val="none" w:sz="0" w:space="0" w:color="auto"/>
                <w:right w:val="none" w:sz="0" w:space="0" w:color="auto"/>
              </w:divBdr>
              <w:divsChild>
                <w:div w:id="146826645">
                  <w:marLeft w:val="0"/>
                  <w:marRight w:val="0"/>
                  <w:marTop w:val="0"/>
                  <w:marBottom w:val="0"/>
                  <w:divBdr>
                    <w:top w:val="none" w:sz="0" w:space="0" w:color="auto"/>
                    <w:left w:val="none" w:sz="0" w:space="0" w:color="auto"/>
                    <w:bottom w:val="none" w:sz="0" w:space="0" w:color="auto"/>
                    <w:right w:val="none" w:sz="0" w:space="0" w:color="auto"/>
                  </w:divBdr>
                  <w:divsChild>
                    <w:div w:id="16452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693337">
      <w:bodyDiv w:val="1"/>
      <w:marLeft w:val="0"/>
      <w:marRight w:val="0"/>
      <w:marTop w:val="0"/>
      <w:marBottom w:val="0"/>
      <w:divBdr>
        <w:top w:val="none" w:sz="0" w:space="0" w:color="auto"/>
        <w:left w:val="none" w:sz="0" w:space="0" w:color="auto"/>
        <w:bottom w:val="none" w:sz="0" w:space="0" w:color="auto"/>
        <w:right w:val="none" w:sz="0" w:space="0" w:color="auto"/>
      </w:divBdr>
      <w:divsChild>
        <w:div w:id="694499767">
          <w:marLeft w:val="0"/>
          <w:marRight w:val="0"/>
          <w:marTop w:val="0"/>
          <w:marBottom w:val="0"/>
          <w:divBdr>
            <w:top w:val="none" w:sz="0" w:space="0" w:color="auto"/>
            <w:left w:val="none" w:sz="0" w:space="0" w:color="auto"/>
            <w:bottom w:val="none" w:sz="0" w:space="0" w:color="auto"/>
            <w:right w:val="none" w:sz="0" w:space="0" w:color="auto"/>
          </w:divBdr>
          <w:divsChild>
            <w:div w:id="629362067">
              <w:marLeft w:val="0"/>
              <w:marRight w:val="0"/>
              <w:marTop w:val="0"/>
              <w:marBottom w:val="0"/>
              <w:divBdr>
                <w:top w:val="none" w:sz="0" w:space="0" w:color="auto"/>
                <w:left w:val="none" w:sz="0" w:space="0" w:color="auto"/>
                <w:bottom w:val="none" w:sz="0" w:space="0" w:color="auto"/>
                <w:right w:val="none" w:sz="0" w:space="0" w:color="auto"/>
              </w:divBdr>
              <w:divsChild>
                <w:div w:id="871966820">
                  <w:marLeft w:val="0"/>
                  <w:marRight w:val="0"/>
                  <w:marTop w:val="0"/>
                  <w:marBottom w:val="0"/>
                  <w:divBdr>
                    <w:top w:val="none" w:sz="0" w:space="0" w:color="auto"/>
                    <w:left w:val="none" w:sz="0" w:space="0" w:color="auto"/>
                    <w:bottom w:val="none" w:sz="0" w:space="0" w:color="auto"/>
                    <w:right w:val="none" w:sz="0" w:space="0" w:color="auto"/>
                  </w:divBdr>
                  <w:divsChild>
                    <w:div w:id="6341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4218341">
      <w:bodyDiv w:val="1"/>
      <w:marLeft w:val="0"/>
      <w:marRight w:val="0"/>
      <w:marTop w:val="0"/>
      <w:marBottom w:val="0"/>
      <w:divBdr>
        <w:top w:val="none" w:sz="0" w:space="0" w:color="auto"/>
        <w:left w:val="none" w:sz="0" w:space="0" w:color="auto"/>
        <w:bottom w:val="none" w:sz="0" w:space="0" w:color="auto"/>
        <w:right w:val="none" w:sz="0" w:space="0" w:color="auto"/>
      </w:divBdr>
      <w:divsChild>
        <w:div w:id="1239435644">
          <w:marLeft w:val="0"/>
          <w:marRight w:val="0"/>
          <w:marTop w:val="0"/>
          <w:marBottom w:val="0"/>
          <w:divBdr>
            <w:top w:val="none" w:sz="0" w:space="0" w:color="auto"/>
            <w:left w:val="none" w:sz="0" w:space="0" w:color="auto"/>
            <w:bottom w:val="none" w:sz="0" w:space="0" w:color="auto"/>
            <w:right w:val="none" w:sz="0" w:space="0" w:color="auto"/>
          </w:divBdr>
          <w:divsChild>
            <w:div w:id="1823235390">
              <w:marLeft w:val="0"/>
              <w:marRight w:val="0"/>
              <w:marTop w:val="0"/>
              <w:marBottom w:val="0"/>
              <w:divBdr>
                <w:top w:val="none" w:sz="0" w:space="0" w:color="auto"/>
                <w:left w:val="none" w:sz="0" w:space="0" w:color="auto"/>
                <w:bottom w:val="none" w:sz="0" w:space="0" w:color="auto"/>
                <w:right w:val="none" w:sz="0" w:space="0" w:color="auto"/>
              </w:divBdr>
              <w:divsChild>
                <w:div w:id="817764446">
                  <w:marLeft w:val="0"/>
                  <w:marRight w:val="0"/>
                  <w:marTop w:val="0"/>
                  <w:marBottom w:val="0"/>
                  <w:divBdr>
                    <w:top w:val="none" w:sz="0" w:space="0" w:color="auto"/>
                    <w:left w:val="none" w:sz="0" w:space="0" w:color="auto"/>
                    <w:bottom w:val="none" w:sz="0" w:space="0" w:color="auto"/>
                    <w:right w:val="none" w:sz="0" w:space="0" w:color="auto"/>
                  </w:divBdr>
                  <w:divsChild>
                    <w:div w:id="91247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861228">
      <w:bodyDiv w:val="1"/>
      <w:marLeft w:val="0"/>
      <w:marRight w:val="0"/>
      <w:marTop w:val="0"/>
      <w:marBottom w:val="0"/>
      <w:divBdr>
        <w:top w:val="none" w:sz="0" w:space="0" w:color="auto"/>
        <w:left w:val="none" w:sz="0" w:space="0" w:color="auto"/>
        <w:bottom w:val="none" w:sz="0" w:space="0" w:color="auto"/>
        <w:right w:val="none" w:sz="0" w:space="0" w:color="auto"/>
      </w:divBdr>
      <w:divsChild>
        <w:div w:id="1045565536">
          <w:marLeft w:val="0"/>
          <w:marRight w:val="0"/>
          <w:marTop w:val="0"/>
          <w:marBottom w:val="0"/>
          <w:divBdr>
            <w:top w:val="none" w:sz="0" w:space="0" w:color="auto"/>
            <w:left w:val="none" w:sz="0" w:space="0" w:color="auto"/>
            <w:bottom w:val="none" w:sz="0" w:space="0" w:color="auto"/>
            <w:right w:val="none" w:sz="0" w:space="0" w:color="auto"/>
          </w:divBdr>
          <w:divsChild>
            <w:div w:id="1245920732">
              <w:marLeft w:val="0"/>
              <w:marRight w:val="0"/>
              <w:marTop w:val="0"/>
              <w:marBottom w:val="0"/>
              <w:divBdr>
                <w:top w:val="none" w:sz="0" w:space="0" w:color="auto"/>
                <w:left w:val="none" w:sz="0" w:space="0" w:color="auto"/>
                <w:bottom w:val="none" w:sz="0" w:space="0" w:color="auto"/>
                <w:right w:val="none" w:sz="0" w:space="0" w:color="auto"/>
              </w:divBdr>
              <w:divsChild>
                <w:div w:id="997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363583">
      <w:bodyDiv w:val="1"/>
      <w:marLeft w:val="0"/>
      <w:marRight w:val="0"/>
      <w:marTop w:val="0"/>
      <w:marBottom w:val="0"/>
      <w:divBdr>
        <w:top w:val="none" w:sz="0" w:space="0" w:color="auto"/>
        <w:left w:val="none" w:sz="0" w:space="0" w:color="auto"/>
        <w:bottom w:val="none" w:sz="0" w:space="0" w:color="auto"/>
        <w:right w:val="none" w:sz="0" w:space="0" w:color="auto"/>
      </w:divBdr>
      <w:divsChild>
        <w:div w:id="463352007">
          <w:marLeft w:val="0"/>
          <w:marRight w:val="0"/>
          <w:marTop w:val="0"/>
          <w:marBottom w:val="0"/>
          <w:divBdr>
            <w:top w:val="none" w:sz="0" w:space="0" w:color="auto"/>
            <w:left w:val="none" w:sz="0" w:space="0" w:color="auto"/>
            <w:bottom w:val="none" w:sz="0" w:space="0" w:color="auto"/>
            <w:right w:val="none" w:sz="0" w:space="0" w:color="auto"/>
          </w:divBdr>
          <w:divsChild>
            <w:div w:id="129977443">
              <w:marLeft w:val="0"/>
              <w:marRight w:val="0"/>
              <w:marTop w:val="0"/>
              <w:marBottom w:val="0"/>
              <w:divBdr>
                <w:top w:val="none" w:sz="0" w:space="0" w:color="auto"/>
                <w:left w:val="none" w:sz="0" w:space="0" w:color="auto"/>
                <w:bottom w:val="none" w:sz="0" w:space="0" w:color="auto"/>
                <w:right w:val="none" w:sz="0" w:space="0" w:color="auto"/>
              </w:divBdr>
              <w:divsChild>
                <w:div w:id="15907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918483">
      <w:bodyDiv w:val="1"/>
      <w:marLeft w:val="0"/>
      <w:marRight w:val="0"/>
      <w:marTop w:val="0"/>
      <w:marBottom w:val="0"/>
      <w:divBdr>
        <w:top w:val="none" w:sz="0" w:space="0" w:color="auto"/>
        <w:left w:val="none" w:sz="0" w:space="0" w:color="auto"/>
        <w:bottom w:val="none" w:sz="0" w:space="0" w:color="auto"/>
        <w:right w:val="none" w:sz="0" w:space="0" w:color="auto"/>
      </w:divBdr>
      <w:divsChild>
        <w:div w:id="965309880">
          <w:marLeft w:val="0"/>
          <w:marRight w:val="0"/>
          <w:marTop w:val="0"/>
          <w:marBottom w:val="0"/>
          <w:divBdr>
            <w:top w:val="none" w:sz="0" w:space="0" w:color="auto"/>
            <w:left w:val="none" w:sz="0" w:space="0" w:color="auto"/>
            <w:bottom w:val="none" w:sz="0" w:space="0" w:color="auto"/>
            <w:right w:val="none" w:sz="0" w:space="0" w:color="auto"/>
          </w:divBdr>
          <w:divsChild>
            <w:div w:id="1215463344">
              <w:marLeft w:val="0"/>
              <w:marRight w:val="0"/>
              <w:marTop w:val="0"/>
              <w:marBottom w:val="0"/>
              <w:divBdr>
                <w:top w:val="none" w:sz="0" w:space="0" w:color="auto"/>
                <w:left w:val="none" w:sz="0" w:space="0" w:color="auto"/>
                <w:bottom w:val="none" w:sz="0" w:space="0" w:color="auto"/>
                <w:right w:val="none" w:sz="0" w:space="0" w:color="auto"/>
              </w:divBdr>
              <w:divsChild>
                <w:div w:id="154034979">
                  <w:marLeft w:val="0"/>
                  <w:marRight w:val="0"/>
                  <w:marTop w:val="0"/>
                  <w:marBottom w:val="0"/>
                  <w:divBdr>
                    <w:top w:val="none" w:sz="0" w:space="0" w:color="auto"/>
                    <w:left w:val="none" w:sz="0" w:space="0" w:color="auto"/>
                    <w:bottom w:val="none" w:sz="0" w:space="0" w:color="auto"/>
                    <w:right w:val="none" w:sz="0" w:space="0" w:color="auto"/>
                  </w:divBdr>
                  <w:divsChild>
                    <w:div w:id="18627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080328">
      <w:bodyDiv w:val="1"/>
      <w:marLeft w:val="0"/>
      <w:marRight w:val="0"/>
      <w:marTop w:val="0"/>
      <w:marBottom w:val="0"/>
      <w:divBdr>
        <w:top w:val="none" w:sz="0" w:space="0" w:color="auto"/>
        <w:left w:val="none" w:sz="0" w:space="0" w:color="auto"/>
        <w:bottom w:val="none" w:sz="0" w:space="0" w:color="auto"/>
        <w:right w:val="none" w:sz="0" w:space="0" w:color="auto"/>
      </w:divBdr>
      <w:divsChild>
        <w:div w:id="655762683">
          <w:marLeft w:val="0"/>
          <w:marRight w:val="0"/>
          <w:marTop w:val="0"/>
          <w:marBottom w:val="0"/>
          <w:divBdr>
            <w:top w:val="none" w:sz="0" w:space="0" w:color="auto"/>
            <w:left w:val="none" w:sz="0" w:space="0" w:color="auto"/>
            <w:bottom w:val="none" w:sz="0" w:space="0" w:color="auto"/>
            <w:right w:val="none" w:sz="0" w:space="0" w:color="auto"/>
          </w:divBdr>
          <w:divsChild>
            <w:div w:id="1729841192">
              <w:marLeft w:val="0"/>
              <w:marRight w:val="0"/>
              <w:marTop w:val="0"/>
              <w:marBottom w:val="0"/>
              <w:divBdr>
                <w:top w:val="none" w:sz="0" w:space="0" w:color="auto"/>
                <w:left w:val="none" w:sz="0" w:space="0" w:color="auto"/>
                <w:bottom w:val="none" w:sz="0" w:space="0" w:color="auto"/>
                <w:right w:val="none" w:sz="0" w:space="0" w:color="auto"/>
              </w:divBdr>
              <w:divsChild>
                <w:div w:id="1870484739">
                  <w:marLeft w:val="0"/>
                  <w:marRight w:val="0"/>
                  <w:marTop w:val="0"/>
                  <w:marBottom w:val="0"/>
                  <w:divBdr>
                    <w:top w:val="none" w:sz="0" w:space="0" w:color="auto"/>
                    <w:left w:val="none" w:sz="0" w:space="0" w:color="auto"/>
                    <w:bottom w:val="none" w:sz="0" w:space="0" w:color="auto"/>
                    <w:right w:val="none" w:sz="0" w:space="0" w:color="auto"/>
                  </w:divBdr>
                </w:div>
              </w:divsChild>
            </w:div>
            <w:div w:id="791902008">
              <w:marLeft w:val="0"/>
              <w:marRight w:val="0"/>
              <w:marTop w:val="0"/>
              <w:marBottom w:val="0"/>
              <w:divBdr>
                <w:top w:val="none" w:sz="0" w:space="0" w:color="auto"/>
                <w:left w:val="none" w:sz="0" w:space="0" w:color="auto"/>
                <w:bottom w:val="none" w:sz="0" w:space="0" w:color="auto"/>
                <w:right w:val="none" w:sz="0" w:space="0" w:color="auto"/>
              </w:divBdr>
              <w:divsChild>
                <w:div w:id="966660368">
                  <w:marLeft w:val="0"/>
                  <w:marRight w:val="0"/>
                  <w:marTop w:val="0"/>
                  <w:marBottom w:val="0"/>
                  <w:divBdr>
                    <w:top w:val="none" w:sz="0" w:space="0" w:color="auto"/>
                    <w:left w:val="none" w:sz="0" w:space="0" w:color="auto"/>
                    <w:bottom w:val="none" w:sz="0" w:space="0" w:color="auto"/>
                    <w:right w:val="none" w:sz="0" w:space="0" w:color="auto"/>
                  </w:divBdr>
                </w:div>
              </w:divsChild>
            </w:div>
            <w:div w:id="1413353812">
              <w:marLeft w:val="0"/>
              <w:marRight w:val="0"/>
              <w:marTop w:val="0"/>
              <w:marBottom w:val="0"/>
              <w:divBdr>
                <w:top w:val="none" w:sz="0" w:space="0" w:color="auto"/>
                <w:left w:val="none" w:sz="0" w:space="0" w:color="auto"/>
                <w:bottom w:val="none" w:sz="0" w:space="0" w:color="auto"/>
                <w:right w:val="none" w:sz="0" w:space="0" w:color="auto"/>
              </w:divBdr>
              <w:divsChild>
                <w:div w:id="1252473395">
                  <w:marLeft w:val="0"/>
                  <w:marRight w:val="0"/>
                  <w:marTop w:val="0"/>
                  <w:marBottom w:val="0"/>
                  <w:divBdr>
                    <w:top w:val="none" w:sz="0" w:space="0" w:color="auto"/>
                    <w:left w:val="none" w:sz="0" w:space="0" w:color="auto"/>
                    <w:bottom w:val="none" w:sz="0" w:space="0" w:color="auto"/>
                    <w:right w:val="none" w:sz="0" w:space="0" w:color="auto"/>
                  </w:divBdr>
                </w:div>
              </w:divsChild>
            </w:div>
            <w:div w:id="1185245845">
              <w:marLeft w:val="0"/>
              <w:marRight w:val="0"/>
              <w:marTop w:val="0"/>
              <w:marBottom w:val="0"/>
              <w:divBdr>
                <w:top w:val="none" w:sz="0" w:space="0" w:color="auto"/>
                <w:left w:val="none" w:sz="0" w:space="0" w:color="auto"/>
                <w:bottom w:val="none" w:sz="0" w:space="0" w:color="auto"/>
                <w:right w:val="none" w:sz="0" w:space="0" w:color="auto"/>
              </w:divBdr>
              <w:divsChild>
                <w:div w:id="1149249287">
                  <w:marLeft w:val="0"/>
                  <w:marRight w:val="0"/>
                  <w:marTop w:val="0"/>
                  <w:marBottom w:val="0"/>
                  <w:divBdr>
                    <w:top w:val="none" w:sz="0" w:space="0" w:color="auto"/>
                    <w:left w:val="none" w:sz="0" w:space="0" w:color="auto"/>
                    <w:bottom w:val="none" w:sz="0" w:space="0" w:color="auto"/>
                    <w:right w:val="none" w:sz="0" w:space="0" w:color="auto"/>
                  </w:divBdr>
                </w:div>
              </w:divsChild>
            </w:div>
            <w:div w:id="2078627638">
              <w:marLeft w:val="0"/>
              <w:marRight w:val="0"/>
              <w:marTop w:val="0"/>
              <w:marBottom w:val="0"/>
              <w:divBdr>
                <w:top w:val="none" w:sz="0" w:space="0" w:color="auto"/>
                <w:left w:val="none" w:sz="0" w:space="0" w:color="auto"/>
                <w:bottom w:val="none" w:sz="0" w:space="0" w:color="auto"/>
                <w:right w:val="none" w:sz="0" w:space="0" w:color="auto"/>
              </w:divBdr>
              <w:divsChild>
                <w:div w:id="250969487">
                  <w:marLeft w:val="0"/>
                  <w:marRight w:val="0"/>
                  <w:marTop w:val="0"/>
                  <w:marBottom w:val="0"/>
                  <w:divBdr>
                    <w:top w:val="none" w:sz="0" w:space="0" w:color="auto"/>
                    <w:left w:val="none" w:sz="0" w:space="0" w:color="auto"/>
                    <w:bottom w:val="none" w:sz="0" w:space="0" w:color="auto"/>
                    <w:right w:val="none" w:sz="0" w:space="0" w:color="auto"/>
                  </w:divBdr>
                </w:div>
              </w:divsChild>
            </w:div>
            <w:div w:id="1969582149">
              <w:marLeft w:val="0"/>
              <w:marRight w:val="0"/>
              <w:marTop w:val="0"/>
              <w:marBottom w:val="0"/>
              <w:divBdr>
                <w:top w:val="none" w:sz="0" w:space="0" w:color="auto"/>
                <w:left w:val="none" w:sz="0" w:space="0" w:color="auto"/>
                <w:bottom w:val="none" w:sz="0" w:space="0" w:color="auto"/>
                <w:right w:val="none" w:sz="0" w:space="0" w:color="auto"/>
              </w:divBdr>
              <w:divsChild>
                <w:div w:id="1685402937">
                  <w:marLeft w:val="0"/>
                  <w:marRight w:val="0"/>
                  <w:marTop w:val="0"/>
                  <w:marBottom w:val="0"/>
                  <w:divBdr>
                    <w:top w:val="none" w:sz="0" w:space="0" w:color="auto"/>
                    <w:left w:val="none" w:sz="0" w:space="0" w:color="auto"/>
                    <w:bottom w:val="none" w:sz="0" w:space="0" w:color="auto"/>
                    <w:right w:val="none" w:sz="0" w:space="0" w:color="auto"/>
                  </w:divBdr>
                </w:div>
              </w:divsChild>
            </w:div>
            <w:div w:id="1524594924">
              <w:marLeft w:val="0"/>
              <w:marRight w:val="0"/>
              <w:marTop w:val="0"/>
              <w:marBottom w:val="0"/>
              <w:divBdr>
                <w:top w:val="none" w:sz="0" w:space="0" w:color="auto"/>
                <w:left w:val="none" w:sz="0" w:space="0" w:color="auto"/>
                <w:bottom w:val="none" w:sz="0" w:space="0" w:color="auto"/>
                <w:right w:val="none" w:sz="0" w:space="0" w:color="auto"/>
              </w:divBdr>
              <w:divsChild>
                <w:div w:id="1106577511">
                  <w:marLeft w:val="0"/>
                  <w:marRight w:val="0"/>
                  <w:marTop w:val="0"/>
                  <w:marBottom w:val="0"/>
                  <w:divBdr>
                    <w:top w:val="none" w:sz="0" w:space="0" w:color="auto"/>
                    <w:left w:val="none" w:sz="0" w:space="0" w:color="auto"/>
                    <w:bottom w:val="none" w:sz="0" w:space="0" w:color="auto"/>
                    <w:right w:val="none" w:sz="0" w:space="0" w:color="auto"/>
                  </w:divBdr>
                </w:div>
              </w:divsChild>
            </w:div>
            <w:div w:id="2099712369">
              <w:marLeft w:val="0"/>
              <w:marRight w:val="0"/>
              <w:marTop w:val="0"/>
              <w:marBottom w:val="0"/>
              <w:divBdr>
                <w:top w:val="none" w:sz="0" w:space="0" w:color="auto"/>
                <w:left w:val="none" w:sz="0" w:space="0" w:color="auto"/>
                <w:bottom w:val="none" w:sz="0" w:space="0" w:color="auto"/>
                <w:right w:val="none" w:sz="0" w:space="0" w:color="auto"/>
              </w:divBdr>
              <w:divsChild>
                <w:div w:id="318582550">
                  <w:marLeft w:val="0"/>
                  <w:marRight w:val="0"/>
                  <w:marTop w:val="0"/>
                  <w:marBottom w:val="0"/>
                  <w:divBdr>
                    <w:top w:val="none" w:sz="0" w:space="0" w:color="auto"/>
                    <w:left w:val="none" w:sz="0" w:space="0" w:color="auto"/>
                    <w:bottom w:val="none" w:sz="0" w:space="0" w:color="auto"/>
                    <w:right w:val="none" w:sz="0" w:space="0" w:color="auto"/>
                  </w:divBdr>
                </w:div>
              </w:divsChild>
            </w:div>
            <w:div w:id="1367214402">
              <w:marLeft w:val="0"/>
              <w:marRight w:val="0"/>
              <w:marTop w:val="0"/>
              <w:marBottom w:val="0"/>
              <w:divBdr>
                <w:top w:val="none" w:sz="0" w:space="0" w:color="auto"/>
                <w:left w:val="none" w:sz="0" w:space="0" w:color="auto"/>
                <w:bottom w:val="none" w:sz="0" w:space="0" w:color="auto"/>
                <w:right w:val="none" w:sz="0" w:space="0" w:color="auto"/>
              </w:divBdr>
              <w:divsChild>
                <w:div w:id="571164205">
                  <w:marLeft w:val="0"/>
                  <w:marRight w:val="0"/>
                  <w:marTop w:val="0"/>
                  <w:marBottom w:val="0"/>
                  <w:divBdr>
                    <w:top w:val="none" w:sz="0" w:space="0" w:color="auto"/>
                    <w:left w:val="none" w:sz="0" w:space="0" w:color="auto"/>
                    <w:bottom w:val="none" w:sz="0" w:space="0" w:color="auto"/>
                    <w:right w:val="none" w:sz="0" w:space="0" w:color="auto"/>
                  </w:divBdr>
                </w:div>
              </w:divsChild>
            </w:div>
            <w:div w:id="11684903">
              <w:marLeft w:val="0"/>
              <w:marRight w:val="0"/>
              <w:marTop w:val="0"/>
              <w:marBottom w:val="0"/>
              <w:divBdr>
                <w:top w:val="none" w:sz="0" w:space="0" w:color="auto"/>
                <w:left w:val="none" w:sz="0" w:space="0" w:color="auto"/>
                <w:bottom w:val="none" w:sz="0" w:space="0" w:color="auto"/>
                <w:right w:val="none" w:sz="0" w:space="0" w:color="auto"/>
              </w:divBdr>
              <w:divsChild>
                <w:div w:id="965431221">
                  <w:marLeft w:val="0"/>
                  <w:marRight w:val="0"/>
                  <w:marTop w:val="0"/>
                  <w:marBottom w:val="0"/>
                  <w:divBdr>
                    <w:top w:val="none" w:sz="0" w:space="0" w:color="auto"/>
                    <w:left w:val="none" w:sz="0" w:space="0" w:color="auto"/>
                    <w:bottom w:val="none" w:sz="0" w:space="0" w:color="auto"/>
                    <w:right w:val="none" w:sz="0" w:space="0" w:color="auto"/>
                  </w:divBdr>
                </w:div>
              </w:divsChild>
            </w:div>
            <w:div w:id="1293247676">
              <w:marLeft w:val="0"/>
              <w:marRight w:val="0"/>
              <w:marTop w:val="0"/>
              <w:marBottom w:val="0"/>
              <w:divBdr>
                <w:top w:val="none" w:sz="0" w:space="0" w:color="auto"/>
                <w:left w:val="none" w:sz="0" w:space="0" w:color="auto"/>
                <w:bottom w:val="none" w:sz="0" w:space="0" w:color="auto"/>
                <w:right w:val="none" w:sz="0" w:space="0" w:color="auto"/>
              </w:divBdr>
              <w:divsChild>
                <w:div w:id="576981532">
                  <w:marLeft w:val="0"/>
                  <w:marRight w:val="0"/>
                  <w:marTop w:val="0"/>
                  <w:marBottom w:val="0"/>
                  <w:divBdr>
                    <w:top w:val="none" w:sz="0" w:space="0" w:color="auto"/>
                    <w:left w:val="none" w:sz="0" w:space="0" w:color="auto"/>
                    <w:bottom w:val="none" w:sz="0" w:space="0" w:color="auto"/>
                    <w:right w:val="none" w:sz="0" w:space="0" w:color="auto"/>
                  </w:divBdr>
                </w:div>
              </w:divsChild>
            </w:div>
            <w:div w:id="2081441018">
              <w:marLeft w:val="0"/>
              <w:marRight w:val="0"/>
              <w:marTop w:val="0"/>
              <w:marBottom w:val="0"/>
              <w:divBdr>
                <w:top w:val="none" w:sz="0" w:space="0" w:color="auto"/>
                <w:left w:val="none" w:sz="0" w:space="0" w:color="auto"/>
                <w:bottom w:val="none" w:sz="0" w:space="0" w:color="auto"/>
                <w:right w:val="none" w:sz="0" w:space="0" w:color="auto"/>
              </w:divBdr>
              <w:divsChild>
                <w:div w:id="941307010">
                  <w:marLeft w:val="0"/>
                  <w:marRight w:val="0"/>
                  <w:marTop w:val="0"/>
                  <w:marBottom w:val="0"/>
                  <w:divBdr>
                    <w:top w:val="none" w:sz="0" w:space="0" w:color="auto"/>
                    <w:left w:val="none" w:sz="0" w:space="0" w:color="auto"/>
                    <w:bottom w:val="none" w:sz="0" w:space="0" w:color="auto"/>
                    <w:right w:val="none" w:sz="0" w:space="0" w:color="auto"/>
                  </w:divBdr>
                </w:div>
              </w:divsChild>
            </w:div>
            <w:div w:id="1238589426">
              <w:marLeft w:val="0"/>
              <w:marRight w:val="0"/>
              <w:marTop w:val="0"/>
              <w:marBottom w:val="0"/>
              <w:divBdr>
                <w:top w:val="none" w:sz="0" w:space="0" w:color="auto"/>
                <w:left w:val="none" w:sz="0" w:space="0" w:color="auto"/>
                <w:bottom w:val="none" w:sz="0" w:space="0" w:color="auto"/>
                <w:right w:val="none" w:sz="0" w:space="0" w:color="auto"/>
              </w:divBdr>
              <w:divsChild>
                <w:div w:id="968510434">
                  <w:marLeft w:val="0"/>
                  <w:marRight w:val="0"/>
                  <w:marTop w:val="0"/>
                  <w:marBottom w:val="0"/>
                  <w:divBdr>
                    <w:top w:val="none" w:sz="0" w:space="0" w:color="auto"/>
                    <w:left w:val="none" w:sz="0" w:space="0" w:color="auto"/>
                    <w:bottom w:val="none" w:sz="0" w:space="0" w:color="auto"/>
                    <w:right w:val="none" w:sz="0" w:space="0" w:color="auto"/>
                  </w:divBdr>
                </w:div>
              </w:divsChild>
            </w:div>
            <w:div w:id="681322344">
              <w:marLeft w:val="0"/>
              <w:marRight w:val="0"/>
              <w:marTop w:val="0"/>
              <w:marBottom w:val="0"/>
              <w:divBdr>
                <w:top w:val="none" w:sz="0" w:space="0" w:color="auto"/>
                <w:left w:val="none" w:sz="0" w:space="0" w:color="auto"/>
                <w:bottom w:val="none" w:sz="0" w:space="0" w:color="auto"/>
                <w:right w:val="none" w:sz="0" w:space="0" w:color="auto"/>
              </w:divBdr>
              <w:divsChild>
                <w:div w:id="1942444393">
                  <w:marLeft w:val="0"/>
                  <w:marRight w:val="0"/>
                  <w:marTop w:val="0"/>
                  <w:marBottom w:val="0"/>
                  <w:divBdr>
                    <w:top w:val="none" w:sz="0" w:space="0" w:color="auto"/>
                    <w:left w:val="none" w:sz="0" w:space="0" w:color="auto"/>
                    <w:bottom w:val="none" w:sz="0" w:space="0" w:color="auto"/>
                    <w:right w:val="none" w:sz="0" w:space="0" w:color="auto"/>
                  </w:divBdr>
                </w:div>
              </w:divsChild>
            </w:div>
            <w:div w:id="687488636">
              <w:marLeft w:val="0"/>
              <w:marRight w:val="0"/>
              <w:marTop w:val="0"/>
              <w:marBottom w:val="0"/>
              <w:divBdr>
                <w:top w:val="none" w:sz="0" w:space="0" w:color="auto"/>
                <w:left w:val="none" w:sz="0" w:space="0" w:color="auto"/>
                <w:bottom w:val="none" w:sz="0" w:space="0" w:color="auto"/>
                <w:right w:val="none" w:sz="0" w:space="0" w:color="auto"/>
              </w:divBdr>
              <w:divsChild>
                <w:div w:id="1200318449">
                  <w:marLeft w:val="0"/>
                  <w:marRight w:val="0"/>
                  <w:marTop w:val="0"/>
                  <w:marBottom w:val="0"/>
                  <w:divBdr>
                    <w:top w:val="none" w:sz="0" w:space="0" w:color="auto"/>
                    <w:left w:val="none" w:sz="0" w:space="0" w:color="auto"/>
                    <w:bottom w:val="none" w:sz="0" w:space="0" w:color="auto"/>
                    <w:right w:val="none" w:sz="0" w:space="0" w:color="auto"/>
                  </w:divBdr>
                </w:div>
              </w:divsChild>
            </w:div>
            <w:div w:id="1550071429">
              <w:marLeft w:val="0"/>
              <w:marRight w:val="0"/>
              <w:marTop w:val="0"/>
              <w:marBottom w:val="0"/>
              <w:divBdr>
                <w:top w:val="none" w:sz="0" w:space="0" w:color="auto"/>
                <w:left w:val="none" w:sz="0" w:space="0" w:color="auto"/>
                <w:bottom w:val="none" w:sz="0" w:space="0" w:color="auto"/>
                <w:right w:val="none" w:sz="0" w:space="0" w:color="auto"/>
              </w:divBdr>
              <w:divsChild>
                <w:div w:id="583300350">
                  <w:marLeft w:val="0"/>
                  <w:marRight w:val="0"/>
                  <w:marTop w:val="0"/>
                  <w:marBottom w:val="0"/>
                  <w:divBdr>
                    <w:top w:val="none" w:sz="0" w:space="0" w:color="auto"/>
                    <w:left w:val="none" w:sz="0" w:space="0" w:color="auto"/>
                    <w:bottom w:val="none" w:sz="0" w:space="0" w:color="auto"/>
                    <w:right w:val="none" w:sz="0" w:space="0" w:color="auto"/>
                  </w:divBdr>
                </w:div>
              </w:divsChild>
            </w:div>
            <w:div w:id="724066123">
              <w:marLeft w:val="0"/>
              <w:marRight w:val="0"/>
              <w:marTop w:val="0"/>
              <w:marBottom w:val="0"/>
              <w:divBdr>
                <w:top w:val="none" w:sz="0" w:space="0" w:color="auto"/>
                <w:left w:val="none" w:sz="0" w:space="0" w:color="auto"/>
                <w:bottom w:val="none" w:sz="0" w:space="0" w:color="auto"/>
                <w:right w:val="none" w:sz="0" w:space="0" w:color="auto"/>
              </w:divBdr>
              <w:divsChild>
                <w:div w:id="569075580">
                  <w:marLeft w:val="0"/>
                  <w:marRight w:val="0"/>
                  <w:marTop w:val="0"/>
                  <w:marBottom w:val="0"/>
                  <w:divBdr>
                    <w:top w:val="none" w:sz="0" w:space="0" w:color="auto"/>
                    <w:left w:val="none" w:sz="0" w:space="0" w:color="auto"/>
                    <w:bottom w:val="none" w:sz="0" w:space="0" w:color="auto"/>
                    <w:right w:val="none" w:sz="0" w:space="0" w:color="auto"/>
                  </w:divBdr>
                </w:div>
              </w:divsChild>
            </w:div>
            <w:div w:id="923494853">
              <w:marLeft w:val="0"/>
              <w:marRight w:val="0"/>
              <w:marTop w:val="0"/>
              <w:marBottom w:val="0"/>
              <w:divBdr>
                <w:top w:val="none" w:sz="0" w:space="0" w:color="auto"/>
                <w:left w:val="none" w:sz="0" w:space="0" w:color="auto"/>
                <w:bottom w:val="none" w:sz="0" w:space="0" w:color="auto"/>
                <w:right w:val="none" w:sz="0" w:space="0" w:color="auto"/>
              </w:divBdr>
              <w:divsChild>
                <w:div w:id="1647129655">
                  <w:marLeft w:val="0"/>
                  <w:marRight w:val="0"/>
                  <w:marTop w:val="0"/>
                  <w:marBottom w:val="0"/>
                  <w:divBdr>
                    <w:top w:val="none" w:sz="0" w:space="0" w:color="auto"/>
                    <w:left w:val="none" w:sz="0" w:space="0" w:color="auto"/>
                    <w:bottom w:val="none" w:sz="0" w:space="0" w:color="auto"/>
                    <w:right w:val="none" w:sz="0" w:space="0" w:color="auto"/>
                  </w:divBdr>
                </w:div>
              </w:divsChild>
            </w:div>
            <w:div w:id="815536156">
              <w:marLeft w:val="0"/>
              <w:marRight w:val="0"/>
              <w:marTop w:val="0"/>
              <w:marBottom w:val="0"/>
              <w:divBdr>
                <w:top w:val="none" w:sz="0" w:space="0" w:color="auto"/>
                <w:left w:val="none" w:sz="0" w:space="0" w:color="auto"/>
                <w:bottom w:val="none" w:sz="0" w:space="0" w:color="auto"/>
                <w:right w:val="none" w:sz="0" w:space="0" w:color="auto"/>
              </w:divBdr>
              <w:divsChild>
                <w:div w:id="1091773887">
                  <w:marLeft w:val="0"/>
                  <w:marRight w:val="0"/>
                  <w:marTop w:val="0"/>
                  <w:marBottom w:val="0"/>
                  <w:divBdr>
                    <w:top w:val="none" w:sz="0" w:space="0" w:color="auto"/>
                    <w:left w:val="none" w:sz="0" w:space="0" w:color="auto"/>
                    <w:bottom w:val="none" w:sz="0" w:space="0" w:color="auto"/>
                    <w:right w:val="none" w:sz="0" w:space="0" w:color="auto"/>
                  </w:divBdr>
                </w:div>
              </w:divsChild>
            </w:div>
            <w:div w:id="1168597781">
              <w:marLeft w:val="0"/>
              <w:marRight w:val="0"/>
              <w:marTop w:val="0"/>
              <w:marBottom w:val="0"/>
              <w:divBdr>
                <w:top w:val="none" w:sz="0" w:space="0" w:color="auto"/>
                <w:left w:val="none" w:sz="0" w:space="0" w:color="auto"/>
                <w:bottom w:val="none" w:sz="0" w:space="0" w:color="auto"/>
                <w:right w:val="none" w:sz="0" w:space="0" w:color="auto"/>
              </w:divBdr>
              <w:divsChild>
                <w:div w:id="1767266389">
                  <w:marLeft w:val="0"/>
                  <w:marRight w:val="0"/>
                  <w:marTop w:val="0"/>
                  <w:marBottom w:val="0"/>
                  <w:divBdr>
                    <w:top w:val="none" w:sz="0" w:space="0" w:color="auto"/>
                    <w:left w:val="none" w:sz="0" w:space="0" w:color="auto"/>
                    <w:bottom w:val="none" w:sz="0" w:space="0" w:color="auto"/>
                    <w:right w:val="none" w:sz="0" w:space="0" w:color="auto"/>
                  </w:divBdr>
                </w:div>
              </w:divsChild>
            </w:div>
            <w:div w:id="1106538967">
              <w:marLeft w:val="0"/>
              <w:marRight w:val="0"/>
              <w:marTop w:val="0"/>
              <w:marBottom w:val="0"/>
              <w:divBdr>
                <w:top w:val="none" w:sz="0" w:space="0" w:color="auto"/>
                <w:left w:val="none" w:sz="0" w:space="0" w:color="auto"/>
                <w:bottom w:val="none" w:sz="0" w:space="0" w:color="auto"/>
                <w:right w:val="none" w:sz="0" w:space="0" w:color="auto"/>
              </w:divBdr>
              <w:divsChild>
                <w:div w:id="873421418">
                  <w:marLeft w:val="0"/>
                  <w:marRight w:val="0"/>
                  <w:marTop w:val="0"/>
                  <w:marBottom w:val="0"/>
                  <w:divBdr>
                    <w:top w:val="none" w:sz="0" w:space="0" w:color="auto"/>
                    <w:left w:val="none" w:sz="0" w:space="0" w:color="auto"/>
                    <w:bottom w:val="none" w:sz="0" w:space="0" w:color="auto"/>
                    <w:right w:val="none" w:sz="0" w:space="0" w:color="auto"/>
                  </w:divBdr>
                </w:div>
              </w:divsChild>
            </w:div>
            <w:div w:id="576865922">
              <w:marLeft w:val="0"/>
              <w:marRight w:val="0"/>
              <w:marTop w:val="0"/>
              <w:marBottom w:val="0"/>
              <w:divBdr>
                <w:top w:val="none" w:sz="0" w:space="0" w:color="auto"/>
                <w:left w:val="none" w:sz="0" w:space="0" w:color="auto"/>
                <w:bottom w:val="none" w:sz="0" w:space="0" w:color="auto"/>
                <w:right w:val="none" w:sz="0" w:space="0" w:color="auto"/>
              </w:divBdr>
              <w:divsChild>
                <w:div w:id="1564678377">
                  <w:marLeft w:val="0"/>
                  <w:marRight w:val="0"/>
                  <w:marTop w:val="0"/>
                  <w:marBottom w:val="0"/>
                  <w:divBdr>
                    <w:top w:val="none" w:sz="0" w:space="0" w:color="auto"/>
                    <w:left w:val="none" w:sz="0" w:space="0" w:color="auto"/>
                    <w:bottom w:val="none" w:sz="0" w:space="0" w:color="auto"/>
                    <w:right w:val="none" w:sz="0" w:space="0" w:color="auto"/>
                  </w:divBdr>
                </w:div>
              </w:divsChild>
            </w:div>
            <w:div w:id="591012903">
              <w:marLeft w:val="0"/>
              <w:marRight w:val="0"/>
              <w:marTop w:val="0"/>
              <w:marBottom w:val="0"/>
              <w:divBdr>
                <w:top w:val="none" w:sz="0" w:space="0" w:color="auto"/>
                <w:left w:val="none" w:sz="0" w:space="0" w:color="auto"/>
                <w:bottom w:val="none" w:sz="0" w:space="0" w:color="auto"/>
                <w:right w:val="none" w:sz="0" w:space="0" w:color="auto"/>
              </w:divBdr>
              <w:divsChild>
                <w:div w:id="312375662">
                  <w:marLeft w:val="0"/>
                  <w:marRight w:val="0"/>
                  <w:marTop w:val="0"/>
                  <w:marBottom w:val="0"/>
                  <w:divBdr>
                    <w:top w:val="none" w:sz="0" w:space="0" w:color="auto"/>
                    <w:left w:val="none" w:sz="0" w:space="0" w:color="auto"/>
                    <w:bottom w:val="none" w:sz="0" w:space="0" w:color="auto"/>
                    <w:right w:val="none" w:sz="0" w:space="0" w:color="auto"/>
                  </w:divBdr>
                </w:div>
              </w:divsChild>
            </w:div>
            <w:div w:id="1639605354">
              <w:marLeft w:val="0"/>
              <w:marRight w:val="0"/>
              <w:marTop w:val="0"/>
              <w:marBottom w:val="0"/>
              <w:divBdr>
                <w:top w:val="none" w:sz="0" w:space="0" w:color="auto"/>
                <w:left w:val="none" w:sz="0" w:space="0" w:color="auto"/>
                <w:bottom w:val="none" w:sz="0" w:space="0" w:color="auto"/>
                <w:right w:val="none" w:sz="0" w:space="0" w:color="auto"/>
              </w:divBdr>
              <w:divsChild>
                <w:div w:id="22545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443824">
      <w:bodyDiv w:val="1"/>
      <w:marLeft w:val="0"/>
      <w:marRight w:val="0"/>
      <w:marTop w:val="0"/>
      <w:marBottom w:val="0"/>
      <w:divBdr>
        <w:top w:val="none" w:sz="0" w:space="0" w:color="auto"/>
        <w:left w:val="none" w:sz="0" w:space="0" w:color="auto"/>
        <w:bottom w:val="none" w:sz="0" w:space="0" w:color="auto"/>
        <w:right w:val="none" w:sz="0" w:space="0" w:color="auto"/>
      </w:divBdr>
      <w:divsChild>
        <w:div w:id="899174855">
          <w:marLeft w:val="0"/>
          <w:marRight w:val="0"/>
          <w:marTop w:val="0"/>
          <w:marBottom w:val="0"/>
          <w:divBdr>
            <w:top w:val="none" w:sz="0" w:space="0" w:color="auto"/>
            <w:left w:val="none" w:sz="0" w:space="0" w:color="auto"/>
            <w:bottom w:val="none" w:sz="0" w:space="0" w:color="auto"/>
            <w:right w:val="none" w:sz="0" w:space="0" w:color="auto"/>
          </w:divBdr>
          <w:divsChild>
            <w:div w:id="1986666206">
              <w:marLeft w:val="0"/>
              <w:marRight w:val="0"/>
              <w:marTop w:val="0"/>
              <w:marBottom w:val="0"/>
              <w:divBdr>
                <w:top w:val="none" w:sz="0" w:space="0" w:color="auto"/>
                <w:left w:val="none" w:sz="0" w:space="0" w:color="auto"/>
                <w:bottom w:val="none" w:sz="0" w:space="0" w:color="auto"/>
                <w:right w:val="none" w:sz="0" w:space="0" w:color="auto"/>
              </w:divBdr>
              <w:divsChild>
                <w:div w:id="1087533541">
                  <w:marLeft w:val="0"/>
                  <w:marRight w:val="0"/>
                  <w:marTop w:val="0"/>
                  <w:marBottom w:val="0"/>
                  <w:divBdr>
                    <w:top w:val="none" w:sz="0" w:space="0" w:color="auto"/>
                    <w:left w:val="none" w:sz="0" w:space="0" w:color="auto"/>
                    <w:bottom w:val="none" w:sz="0" w:space="0" w:color="auto"/>
                    <w:right w:val="none" w:sz="0" w:space="0" w:color="auto"/>
                  </w:divBdr>
                  <w:divsChild>
                    <w:div w:id="177821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518104">
      <w:bodyDiv w:val="1"/>
      <w:marLeft w:val="0"/>
      <w:marRight w:val="0"/>
      <w:marTop w:val="0"/>
      <w:marBottom w:val="0"/>
      <w:divBdr>
        <w:top w:val="none" w:sz="0" w:space="0" w:color="auto"/>
        <w:left w:val="none" w:sz="0" w:space="0" w:color="auto"/>
        <w:bottom w:val="none" w:sz="0" w:space="0" w:color="auto"/>
        <w:right w:val="none" w:sz="0" w:space="0" w:color="auto"/>
      </w:divBdr>
      <w:divsChild>
        <w:div w:id="1115559306">
          <w:marLeft w:val="0"/>
          <w:marRight w:val="0"/>
          <w:marTop w:val="0"/>
          <w:marBottom w:val="0"/>
          <w:divBdr>
            <w:top w:val="none" w:sz="0" w:space="0" w:color="auto"/>
            <w:left w:val="none" w:sz="0" w:space="0" w:color="auto"/>
            <w:bottom w:val="none" w:sz="0" w:space="0" w:color="auto"/>
            <w:right w:val="none" w:sz="0" w:space="0" w:color="auto"/>
          </w:divBdr>
          <w:divsChild>
            <w:div w:id="1434743658">
              <w:marLeft w:val="0"/>
              <w:marRight w:val="0"/>
              <w:marTop w:val="0"/>
              <w:marBottom w:val="0"/>
              <w:divBdr>
                <w:top w:val="none" w:sz="0" w:space="0" w:color="auto"/>
                <w:left w:val="none" w:sz="0" w:space="0" w:color="auto"/>
                <w:bottom w:val="none" w:sz="0" w:space="0" w:color="auto"/>
                <w:right w:val="none" w:sz="0" w:space="0" w:color="auto"/>
              </w:divBdr>
              <w:divsChild>
                <w:div w:id="10554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0762">
      <w:bodyDiv w:val="1"/>
      <w:marLeft w:val="0"/>
      <w:marRight w:val="0"/>
      <w:marTop w:val="0"/>
      <w:marBottom w:val="0"/>
      <w:divBdr>
        <w:top w:val="none" w:sz="0" w:space="0" w:color="auto"/>
        <w:left w:val="none" w:sz="0" w:space="0" w:color="auto"/>
        <w:bottom w:val="none" w:sz="0" w:space="0" w:color="auto"/>
        <w:right w:val="none" w:sz="0" w:space="0" w:color="auto"/>
      </w:divBdr>
      <w:divsChild>
        <w:div w:id="1169102395">
          <w:marLeft w:val="0"/>
          <w:marRight w:val="0"/>
          <w:marTop w:val="0"/>
          <w:marBottom w:val="0"/>
          <w:divBdr>
            <w:top w:val="none" w:sz="0" w:space="0" w:color="auto"/>
            <w:left w:val="none" w:sz="0" w:space="0" w:color="auto"/>
            <w:bottom w:val="none" w:sz="0" w:space="0" w:color="auto"/>
            <w:right w:val="none" w:sz="0" w:space="0" w:color="auto"/>
          </w:divBdr>
          <w:divsChild>
            <w:div w:id="942686301">
              <w:marLeft w:val="0"/>
              <w:marRight w:val="0"/>
              <w:marTop w:val="0"/>
              <w:marBottom w:val="0"/>
              <w:divBdr>
                <w:top w:val="none" w:sz="0" w:space="0" w:color="auto"/>
                <w:left w:val="none" w:sz="0" w:space="0" w:color="auto"/>
                <w:bottom w:val="none" w:sz="0" w:space="0" w:color="auto"/>
                <w:right w:val="none" w:sz="0" w:space="0" w:color="auto"/>
              </w:divBdr>
              <w:divsChild>
                <w:div w:id="173469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826016">
      <w:bodyDiv w:val="1"/>
      <w:marLeft w:val="0"/>
      <w:marRight w:val="0"/>
      <w:marTop w:val="0"/>
      <w:marBottom w:val="0"/>
      <w:divBdr>
        <w:top w:val="none" w:sz="0" w:space="0" w:color="auto"/>
        <w:left w:val="none" w:sz="0" w:space="0" w:color="auto"/>
        <w:bottom w:val="none" w:sz="0" w:space="0" w:color="auto"/>
        <w:right w:val="none" w:sz="0" w:space="0" w:color="auto"/>
      </w:divBdr>
      <w:divsChild>
        <w:div w:id="1369987017">
          <w:marLeft w:val="0"/>
          <w:marRight w:val="0"/>
          <w:marTop w:val="0"/>
          <w:marBottom w:val="0"/>
          <w:divBdr>
            <w:top w:val="none" w:sz="0" w:space="0" w:color="auto"/>
            <w:left w:val="none" w:sz="0" w:space="0" w:color="auto"/>
            <w:bottom w:val="none" w:sz="0" w:space="0" w:color="auto"/>
            <w:right w:val="none" w:sz="0" w:space="0" w:color="auto"/>
          </w:divBdr>
          <w:divsChild>
            <w:div w:id="452748764">
              <w:marLeft w:val="0"/>
              <w:marRight w:val="0"/>
              <w:marTop w:val="0"/>
              <w:marBottom w:val="0"/>
              <w:divBdr>
                <w:top w:val="none" w:sz="0" w:space="0" w:color="auto"/>
                <w:left w:val="none" w:sz="0" w:space="0" w:color="auto"/>
                <w:bottom w:val="none" w:sz="0" w:space="0" w:color="auto"/>
                <w:right w:val="none" w:sz="0" w:space="0" w:color="auto"/>
              </w:divBdr>
              <w:divsChild>
                <w:div w:id="116635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737525">
      <w:bodyDiv w:val="1"/>
      <w:marLeft w:val="0"/>
      <w:marRight w:val="0"/>
      <w:marTop w:val="0"/>
      <w:marBottom w:val="0"/>
      <w:divBdr>
        <w:top w:val="none" w:sz="0" w:space="0" w:color="auto"/>
        <w:left w:val="none" w:sz="0" w:space="0" w:color="auto"/>
        <w:bottom w:val="none" w:sz="0" w:space="0" w:color="auto"/>
        <w:right w:val="none" w:sz="0" w:space="0" w:color="auto"/>
      </w:divBdr>
      <w:divsChild>
        <w:div w:id="112286902">
          <w:marLeft w:val="0"/>
          <w:marRight w:val="0"/>
          <w:marTop w:val="0"/>
          <w:marBottom w:val="0"/>
          <w:divBdr>
            <w:top w:val="none" w:sz="0" w:space="0" w:color="auto"/>
            <w:left w:val="none" w:sz="0" w:space="0" w:color="auto"/>
            <w:bottom w:val="none" w:sz="0" w:space="0" w:color="auto"/>
            <w:right w:val="none" w:sz="0" w:space="0" w:color="auto"/>
          </w:divBdr>
          <w:divsChild>
            <w:div w:id="1286043376">
              <w:marLeft w:val="0"/>
              <w:marRight w:val="0"/>
              <w:marTop w:val="0"/>
              <w:marBottom w:val="0"/>
              <w:divBdr>
                <w:top w:val="none" w:sz="0" w:space="0" w:color="auto"/>
                <w:left w:val="none" w:sz="0" w:space="0" w:color="auto"/>
                <w:bottom w:val="none" w:sz="0" w:space="0" w:color="auto"/>
                <w:right w:val="none" w:sz="0" w:space="0" w:color="auto"/>
              </w:divBdr>
              <w:divsChild>
                <w:div w:id="2118599476">
                  <w:marLeft w:val="0"/>
                  <w:marRight w:val="0"/>
                  <w:marTop w:val="0"/>
                  <w:marBottom w:val="0"/>
                  <w:divBdr>
                    <w:top w:val="none" w:sz="0" w:space="0" w:color="auto"/>
                    <w:left w:val="none" w:sz="0" w:space="0" w:color="auto"/>
                    <w:bottom w:val="none" w:sz="0" w:space="0" w:color="auto"/>
                    <w:right w:val="none" w:sz="0" w:space="0" w:color="auto"/>
                  </w:divBdr>
                  <w:divsChild>
                    <w:div w:id="1636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986033">
      <w:bodyDiv w:val="1"/>
      <w:marLeft w:val="0"/>
      <w:marRight w:val="0"/>
      <w:marTop w:val="0"/>
      <w:marBottom w:val="0"/>
      <w:divBdr>
        <w:top w:val="none" w:sz="0" w:space="0" w:color="auto"/>
        <w:left w:val="none" w:sz="0" w:space="0" w:color="auto"/>
        <w:bottom w:val="none" w:sz="0" w:space="0" w:color="auto"/>
        <w:right w:val="none" w:sz="0" w:space="0" w:color="auto"/>
      </w:divBdr>
      <w:divsChild>
        <w:div w:id="125516950">
          <w:marLeft w:val="0"/>
          <w:marRight w:val="0"/>
          <w:marTop w:val="0"/>
          <w:marBottom w:val="0"/>
          <w:divBdr>
            <w:top w:val="none" w:sz="0" w:space="0" w:color="auto"/>
            <w:left w:val="none" w:sz="0" w:space="0" w:color="auto"/>
            <w:bottom w:val="none" w:sz="0" w:space="0" w:color="auto"/>
            <w:right w:val="none" w:sz="0" w:space="0" w:color="auto"/>
          </w:divBdr>
          <w:divsChild>
            <w:div w:id="112481860">
              <w:marLeft w:val="0"/>
              <w:marRight w:val="0"/>
              <w:marTop w:val="0"/>
              <w:marBottom w:val="0"/>
              <w:divBdr>
                <w:top w:val="none" w:sz="0" w:space="0" w:color="auto"/>
                <w:left w:val="none" w:sz="0" w:space="0" w:color="auto"/>
                <w:bottom w:val="none" w:sz="0" w:space="0" w:color="auto"/>
                <w:right w:val="none" w:sz="0" w:space="0" w:color="auto"/>
              </w:divBdr>
              <w:divsChild>
                <w:div w:id="86556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429345">
      <w:bodyDiv w:val="1"/>
      <w:marLeft w:val="0"/>
      <w:marRight w:val="0"/>
      <w:marTop w:val="0"/>
      <w:marBottom w:val="0"/>
      <w:divBdr>
        <w:top w:val="none" w:sz="0" w:space="0" w:color="auto"/>
        <w:left w:val="none" w:sz="0" w:space="0" w:color="auto"/>
        <w:bottom w:val="none" w:sz="0" w:space="0" w:color="auto"/>
        <w:right w:val="none" w:sz="0" w:space="0" w:color="auto"/>
      </w:divBdr>
      <w:divsChild>
        <w:div w:id="1792823871">
          <w:marLeft w:val="0"/>
          <w:marRight w:val="0"/>
          <w:marTop w:val="0"/>
          <w:marBottom w:val="0"/>
          <w:divBdr>
            <w:top w:val="none" w:sz="0" w:space="0" w:color="auto"/>
            <w:left w:val="none" w:sz="0" w:space="0" w:color="auto"/>
            <w:bottom w:val="none" w:sz="0" w:space="0" w:color="auto"/>
            <w:right w:val="none" w:sz="0" w:space="0" w:color="auto"/>
          </w:divBdr>
          <w:divsChild>
            <w:div w:id="1027829901">
              <w:marLeft w:val="0"/>
              <w:marRight w:val="0"/>
              <w:marTop w:val="0"/>
              <w:marBottom w:val="0"/>
              <w:divBdr>
                <w:top w:val="none" w:sz="0" w:space="0" w:color="auto"/>
                <w:left w:val="none" w:sz="0" w:space="0" w:color="auto"/>
                <w:bottom w:val="none" w:sz="0" w:space="0" w:color="auto"/>
                <w:right w:val="none" w:sz="0" w:space="0" w:color="auto"/>
              </w:divBdr>
              <w:divsChild>
                <w:div w:id="232669684">
                  <w:marLeft w:val="0"/>
                  <w:marRight w:val="0"/>
                  <w:marTop w:val="0"/>
                  <w:marBottom w:val="0"/>
                  <w:divBdr>
                    <w:top w:val="none" w:sz="0" w:space="0" w:color="auto"/>
                    <w:left w:val="none" w:sz="0" w:space="0" w:color="auto"/>
                    <w:bottom w:val="none" w:sz="0" w:space="0" w:color="auto"/>
                    <w:right w:val="none" w:sz="0" w:space="0" w:color="auto"/>
                  </w:divBdr>
                  <w:divsChild>
                    <w:div w:id="119565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202277">
      <w:bodyDiv w:val="1"/>
      <w:marLeft w:val="0"/>
      <w:marRight w:val="0"/>
      <w:marTop w:val="0"/>
      <w:marBottom w:val="0"/>
      <w:divBdr>
        <w:top w:val="none" w:sz="0" w:space="0" w:color="auto"/>
        <w:left w:val="none" w:sz="0" w:space="0" w:color="auto"/>
        <w:bottom w:val="none" w:sz="0" w:space="0" w:color="auto"/>
        <w:right w:val="none" w:sz="0" w:space="0" w:color="auto"/>
      </w:divBdr>
      <w:divsChild>
        <w:div w:id="2059233163">
          <w:marLeft w:val="0"/>
          <w:marRight w:val="0"/>
          <w:marTop w:val="0"/>
          <w:marBottom w:val="0"/>
          <w:divBdr>
            <w:top w:val="none" w:sz="0" w:space="0" w:color="auto"/>
            <w:left w:val="none" w:sz="0" w:space="0" w:color="auto"/>
            <w:bottom w:val="none" w:sz="0" w:space="0" w:color="auto"/>
            <w:right w:val="none" w:sz="0" w:space="0" w:color="auto"/>
          </w:divBdr>
          <w:divsChild>
            <w:div w:id="882182301">
              <w:marLeft w:val="0"/>
              <w:marRight w:val="0"/>
              <w:marTop w:val="0"/>
              <w:marBottom w:val="0"/>
              <w:divBdr>
                <w:top w:val="none" w:sz="0" w:space="0" w:color="auto"/>
                <w:left w:val="none" w:sz="0" w:space="0" w:color="auto"/>
                <w:bottom w:val="none" w:sz="0" w:space="0" w:color="auto"/>
                <w:right w:val="none" w:sz="0" w:space="0" w:color="auto"/>
              </w:divBdr>
              <w:divsChild>
                <w:div w:id="184924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97217">
      <w:bodyDiv w:val="1"/>
      <w:marLeft w:val="0"/>
      <w:marRight w:val="0"/>
      <w:marTop w:val="0"/>
      <w:marBottom w:val="0"/>
      <w:divBdr>
        <w:top w:val="none" w:sz="0" w:space="0" w:color="auto"/>
        <w:left w:val="none" w:sz="0" w:space="0" w:color="auto"/>
        <w:bottom w:val="none" w:sz="0" w:space="0" w:color="auto"/>
        <w:right w:val="none" w:sz="0" w:space="0" w:color="auto"/>
      </w:divBdr>
      <w:divsChild>
        <w:div w:id="436679619">
          <w:marLeft w:val="0"/>
          <w:marRight w:val="0"/>
          <w:marTop w:val="0"/>
          <w:marBottom w:val="0"/>
          <w:divBdr>
            <w:top w:val="none" w:sz="0" w:space="0" w:color="auto"/>
            <w:left w:val="none" w:sz="0" w:space="0" w:color="auto"/>
            <w:bottom w:val="none" w:sz="0" w:space="0" w:color="auto"/>
            <w:right w:val="none" w:sz="0" w:space="0" w:color="auto"/>
          </w:divBdr>
          <w:divsChild>
            <w:div w:id="1247108690">
              <w:marLeft w:val="0"/>
              <w:marRight w:val="0"/>
              <w:marTop w:val="0"/>
              <w:marBottom w:val="0"/>
              <w:divBdr>
                <w:top w:val="none" w:sz="0" w:space="0" w:color="auto"/>
                <w:left w:val="none" w:sz="0" w:space="0" w:color="auto"/>
                <w:bottom w:val="none" w:sz="0" w:space="0" w:color="auto"/>
                <w:right w:val="none" w:sz="0" w:space="0" w:color="auto"/>
              </w:divBdr>
              <w:divsChild>
                <w:div w:id="11187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161823">
      <w:bodyDiv w:val="1"/>
      <w:marLeft w:val="0"/>
      <w:marRight w:val="0"/>
      <w:marTop w:val="0"/>
      <w:marBottom w:val="0"/>
      <w:divBdr>
        <w:top w:val="none" w:sz="0" w:space="0" w:color="auto"/>
        <w:left w:val="none" w:sz="0" w:space="0" w:color="auto"/>
        <w:bottom w:val="none" w:sz="0" w:space="0" w:color="auto"/>
        <w:right w:val="none" w:sz="0" w:space="0" w:color="auto"/>
      </w:divBdr>
      <w:divsChild>
        <w:div w:id="672033268">
          <w:marLeft w:val="0"/>
          <w:marRight w:val="0"/>
          <w:marTop w:val="0"/>
          <w:marBottom w:val="0"/>
          <w:divBdr>
            <w:top w:val="none" w:sz="0" w:space="0" w:color="auto"/>
            <w:left w:val="none" w:sz="0" w:space="0" w:color="auto"/>
            <w:bottom w:val="none" w:sz="0" w:space="0" w:color="auto"/>
            <w:right w:val="none" w:sz="0" w:space="0" w:color="auto"/>
          </w:divBdr>
          <w:divsChild>
            <w:div w:id="1302341496">
              <w:marLeft w:val="0"/>
              <w:marRight w:val="0"/>
              <w:marTop w:val="0"/>
              <w:marBottom w:val="0"/>
              <w:divBdr>
                <w:top w:val="none" w:sz="0" w:space="0" w:color="auto"/>
                <w:left w:val="none" w:sz="0" w:space="0" w:color="auto"/>
                <w:bottom w:val="none" w:sz="0" w:space="0" w:color="auto"/>
                <w:right w:val="none" w:sz="0" w:space="0" w:color="auto"/>
              </w:divBdr>
              <w:divsChild>
                <w:div w:id="1469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1262">
      <w:bodyDiv w:val="1"/>
      <w:marLeft w:val="0"/>
      <w:marRight w:val="0"/>
      <w:marTop w:val="0"/>
      <w:marBottom w:val="0"/>
      <w:divBdr>
        <w:top w:val="none" w:sz="0" w:space="0" w:color="auto"/>
        <w:left w:val="none" w:sz="0" w:space="0" w:color="auto"/>
        <w:bottom w:val="none" w:sz="0" w:space="0" w:color="auto"/>
        <w:right w:val="none" w:sz="0" w:space="0" w:color="auto"/>
      </w:divBdr>
      <w:divsChild>
        <w:div w:id="1030571265">
          <w:marLeft w:val="0"/>
          <w:marRight w:val="0"/>
          <w:marTop w:val="0"/>
          <w:marBottom w:val="0"/>
          <w:divBdr>
            <w:top w:val="none" w:sz="0" w:space="0" w:color="auto"/>
            <w:left w:val="none" w:sz="0" w:space="0" w:color="auto"/>
            <w:bottom w:val="none" w:sz="0" w:space="0" w:color="auto"/>
            <w:right w:val="none" w:sz="0" w:space="0" w:color="auto"/>
          </w:divBdr>
          <w:divsChild>
            <w:div w:id="680400082">
              <w:marLeft w:val="0"/>
              <w:marRight w:val="0"/>
              <w:marTop w:val="0"/>
              <w:marBottom w:val="0"/>
              <w:divBdr>
                <w:top w:val="none" w:sz="0" w:space="0" w:color="auto"/>
                <w:left w:val="none" w:sz="0" w:space="0" w:color="auto"/>
                <w:bottom w:val="none" w:sz="0" w:space="0" w:color="auto"/>
                <w:right w:val="none" w:sz="0" w:space="0" w:color="auto"/>
              </w:divBdr>
              <w:divsChild>
                <w:div w:id="158973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937217">
      <w:bodyDiv w:val="1"/>
      <w:marLeft w:val="0"/>
      <w:marRight w:val="0"/>
      <w:marTop w:val="0"/>
      <w:marBottom w:val="0"/>
      <w:divBdr>
        <w:top w:val="none" w:sz="0" w:space="0" w:color="auto"/>
        <w:left w:val="none" w:sz="0" w:space="0" w:color="auto"/>
        <w:bottom w:val="none" w:sz="0" w:space="0" w:color="auto"/>
        <w:right w:val="none" w:sz="0" w:space="0" w:color="auto"/>
      </w:divBdr>
      <w:divsChild>
        <w:div w:id="1926956452">
          <w:marLeft w:val="0"/>
          <w:marRight w:val="0"/>
          <w:marTop w:val="0"/>
          <w:marBottom w:val="0"/>
          <w:divBdr>
            <w:top w:val="none" w:sz="0" w:space="0" w:color="auto"/>
            <w:left w:val="none" w:sz="0" w:space="0" w:color="auto"/>
            <w:bottom w:val="none" w:sz="0" w:space="0" w:color="auto"/>
            <w:right w:val="none" w:sz="0" w:space="0" w:color="auto"/>
          </w:divBdr>
          <w:divsChild>
            <w:div w:id="1048840085">
              <w:marLeft w:val="0"/>
              <w:marRight w:val="0"/>
              <w:marTop w:val="0"/>
              <w:marBottom w:val="0"/>
              <w:divBdr>
                <w:top w:val="none" w:sz="0" w:space="0" w:color="auto"/>
                <w:left w:val="none" w:sz="0" w:space="0" w:color="auto"/>
                <w:bottom w:val="none" w:sz="0" w:space="0" w:color="auto"/>
                <w:right w:val="none" w:sz="0" w:space="0" w:color="auto"/>
              </w:divBdr>
              <w:divsChild>
                <w:div w:id="140189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074464">
      <w:bodyDiv w:val="1"/>
      <w:marLeft w:val="0"/>
      <w:marRight w:val="0"/>
      <w:marTop w:val="0"/>
      <w:marBottom w:val="0"/>
      <w:divBdr>
        <w:top w:val="none" w:sz="0" w:space="0" w:color="auto"/>
        <w:left w:val="none" w:sz="0" w:space="0" w:color="auto"/>
        <w:bottom w:val="none" w:sz="0" w:space="0" w:color="auto"/>
        <w:right w:val="none" w:sz="0" w:space="0" w:color="auto"/>
      </w:divBdr>
      <w:divsChild>
        <w:div w:id="1267350975">
          <w:marLeft w:val="0"/>
          <w:marRight w:val="0"/>
          <w:marTop w:val="0"/>
          <w:marBottom w:val="0"/>
          <w:divBdr>
            <w:top w:val="none" w:sz="0" w:space="0" w:color="auto"/>
            <w:left w:val="none" w:sz="0" w:space="0" w:color="auto"/>
            <w:bottom w:val="none" w:sz="0" w:space="0" w:color="auto"/>
            <w:right w:val="none" w:sz="0" w:space="0" w:color="auto"/>
          </w:divBdr>
          <w:divsChild>
            <w:div w:id="2118133247">
              <w:marLeft w:val="0"/>
              <w:marRight w:val="0"/>
              <w:marTop w:val="0"/>
              <w:marBottom w:val="0"/>
              <w:divBdr>
                <w:top w:val="none" w:sz="0" w:space="0" w:color="auto"/>
                <w:left w:val="none" w:sz="0" w:space="0" w:color="auto"/>
                <w:bottom w:val="none" w:sz="0" w:space="0" w:color="auto"/>
                <w:right w:val="none" w:sz="0" w:space="0" w:color="auto"/>
              </w:divBdr>
              <w:divsChild>
                <w:div w:id="1989895979">
                  <w:marLeft w:val="0"/>
                  <w:marRight w:val="0"/>
                  <w:marTop w:val="0"/>
                  <w:marBottom w:val="0"/>
                  <w:divBdr>
                    <w:top w:val="none" w:sz="0" w:space="0" w:color="auto"/>
                    <w:left w:val="none" w:sz="0" w:space="0" w:color="auto"/>
                    <w:bottom w:val="none" w:sz="0" w:space="0" w:color="auto"/>
                    <w:right w:val="none" w:sz="0" w:space="0" w:color="auto"/>
                  </w:divBdr>
                  <w:divsChild>
                    <w:div w:id="108908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5544874">
      <w:bodyDiv w:val="1"/>
      <w:marLeft w:val="0"/>
      <w:marRight w:val="0"/>
      <w:marTop w:val="0"/>
      <w:marBottom w:val="0"/>
      <w:divBdr>
        <w:top w:val="none" w:sz="0" w:space="0" w:color="auto"/>
        <w:left w:val="none" w:sz="0" w:space="0" w:color="auto"/>
        <w:bottom w:val="none" w:sz="0" w:space="0" w:color="auto"/>
        <w:right w:val="none" w:sz="0" w:space="0" w:color="auto"/>
      </w:divBdr>
      <w:divsChild>
        <w:div w:id="1482964886">
          <w:marLeft w:val="0"/>
          <w:marRight w:val="0"/>
          <w:marTop w:val="0"/>
          <w:marBottom w:val="0"/>
          <w:divBdr>
            <w:top w:val="none" w:sz="0" w:space="0" w:color="auto"/>
            <w:left w:val="none" w:sz="0" w:space="0" w:color="auto"/>
            <w:bottom w:val="none" w:sz="0" w:space="0" w:color="auto"/>
            <w:right w:val="none" w:sz="0" w:space="0" w:color="auto"/>
          </w:divBdr>
          <w:divsChild>
            <w:div w:id="1975941741">
              <w:marLeft w:val="0"/>
              <w:marRight w:val="0"/>
              <w:marTop w:val="0"/>
              <w:marBottom w:val="0"/>
              <w:divBdr>
                <w:top w:val="none" w:sz="0" w:space="0" w:color="auto"/>
                <w:left w:val="none" w:sz="0" w:space="0" w:color="auto"/>
                <w:bottom w:val="none" w:sz="0" w:space="0" w:color="auto"/>
                <w:right w:val="none" w:sz="0" w:space="0" w:color="auto"/>
              </w:divBdr>
              <w:divsChild>
                <w:div w:id="199093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246316">
      <w:bodyDiv w:val="1"/>
      <w:marLeft w:val="0"/>
      <w:marRight w:val="0"/>
      <w:marTop w:val="0"/>
      <w:marBottom w:val="0"/>
      <w:divBdr>
        <w:top w:val="none" w:sz="0" w:space="0" w:color="auto"/>
        <w:left w:val="none" w:sz="0" w:space="0" w:color="auto"/>
        <w:bottom w:val="none" w:sz="0" w:space="0" w:color="auto"/>
        <w:right w:val="none" w:sz="0" w:space="0" w:color="auto"/>
      </w:divBdr>
      <w:divsChild>
        <w:div w:id="306664657">
          <w:marLeft w:val="0"/>
          <w:marRight w:val="0"/>
          <w:marTop w:val="0"/>
          <w:marBottom w:val="0"/>
          <w:divBdr>
            <w:top w:val="none" w:sz="0" w:space="0" w:color="auto"/>
            <w:left w:val="none" w:sz="0" w:space="0" w:color="auto"/>
            <w:bottom w:val="none" w:sz="0" w:space="0" w:color="auto"/>
            <w:right w:val="none" w:sz="0" w:space="0" w:color="auto"/>
          </w:divBdr>
          <w:divsChild>
            <w:div w:id="331490040">
              <w:marLeft w:val="0"/>
              <w:marRight w:val="0"/>
              <w:marTop w:val="0"/>
              <w:marBottom w:val="0"/>
              <w:divBdr>
                <w:top w:val="none" w:sz="0" w:space="0" w:color="auto"/>
                <w:left w:val="none" w:sz="0" w:space="0" w:color="auto"/>
                <w:bottom w:val="none" w:sz="0" w:space="0" w:color="auto"/>
                <w:right w:val="none" w:sz="0" w:space="0" w:color="auto"/>
              </w:divBdr>
              <w:divsChild>
                <w:div w:id="4205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07253">
      <w:bodyDiv w:val="1"/>
      <w:marLeft w:val="0"/>
      <w:marRight w:val="0"/>
      <w:marTop w:val="0"/>
      <w:marBottom w:val="0"/>
      <w:divBdr>
        <w:top w:val="none" w:sz="0" w:space="0" w:color="auto"/>
        <w:left w:val="none" w:sz="0" w:space="0" w:color="auto"/>
        <w:bottom w:val="none" w:sz="0" w:space="0" w:color="auto"/>
        <w:right w:val="none" w:sz="0" w:space="0" w:color="auto"/>
      </w:divBdr>
      <w:divsChild>
        <w:div w:id="1794516076">
          <w:marLeft w:val="0"/>
          <w:marRight w:val="0"/>
          <w:marTop w:val="0"/>
          <w:marBottom w:val="0"/>
          <w:divBdr>
            <w:top w:val="none" w:sz="0" w:space="0" w:color="auto"/>
            <w:left w:val="none" w:sz="0" w:space="0" w:color="auto"/>
            <w:bottom w:val="none" w:sz="0" w:space="0" w:color="auto"/>
            <w:right w:val="none" w:sz="0" w:space="0" w:color="auto"/>
          </w:divBdr>
          <w:divsChild>
            <w:div w:id="2102337317">
              <w:marLeft w:val="0"/>
              <w:marRight w:val="0"/>
              <w:marTop w:val="0"/>
              <w:marBottom w:val="0"/>
              <w:divBdr>
                <w:top w:val="none" w:sz="0" w:space="0" w:color="auto"/>
                <w:left w:val="none" w:sz="0" w:space="0" w:color="auto"/>
                <w:bottom w:val="none" w:sz="0" w:space="0" w:color="auto"/>
                <w:right w:val="none" w:sz="0" w:space="0" w:color="auto"/>
              </w:divBdr>
              <w:divsChild>
                <w:div w:id="1972662260">
                  <w:marLeft w:val="0"/>
                  <w:marRight w:val="0"/>
                  <w:marTop w:val="0"/>
                  <w:marBottom w:val="0"/>
                  <w:divBdr>
                    <w:top w:val="none" w:sz="0" w:space="0" w:color="auto"/>
                    <w:left w:val="none" w:sz="0" w:space="0" w:color="auto"/>
                    <w:bottom w:val="none" w:sz="0" w:space="0" w:color="auto"/>
                    <w:right w:val="none" w:sz="0" w:space="0" w:color="auto"/>
                  </w:divBdr>
                  <w:divsChild>
                    <w:div w:id="139285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726">
      <w:bodyDiv w:val="1"/>
      <w:marLeft w:val="0"/>
      <w:marRight w:val="0"/>
      <w:marTop w:val="0"/>
      <w:marBottom w:val="0"/>
      <w:divBdr>
        <w:top w:val="none" w:sz="0" w:space="0" w:color="auto"/>
        <w:left w:val="none" w:sz="0" w:space="0" w:color="auto"/>
        <w:bottom w:val="none" w:sz="0" w:space="0" w:color="auto"/>
        <w:right w:val="none" w:sz="0" w:space="0" w:color="auto"/>
      </w:divBdr>
      <w:divsChild>
        <w:div w:id="971787065">
          <w:marLeft w:val="0"/>
          <w:marRight w:val="0"/>
          <w:marTop w:val="0"/>
          <w:marBottom w:val="0"/>
          <w:divBdr>
            <w:top w:val="none" w:sz="0" w:space="0" w:color="auto"/>
            <w:left w:val="none" w:sz="0" w:space="0" w:color="auto"/>
            <w:bottom w:val="none" w:sz="0" w:space="0" w:color="auto"/>
            <w:right w:val="none" w:sz="0" w:space="0" w:color="auto"/>
          </w:divBdr>
          <w:divsChild>
            <w:div w:id="754087402">
              <w:marLeft w:val="0"/>
              <w:marRight w:val="0"/>
              <w:marTop w:val="0"/>
              <w:marBottom w:val="0"/>
              <w:divBdr>
                <w:top w:val="none" w:sz="0" w:space="0" w:color="auto"/>
                <w:left w:val="none" w:sz="0" w:space="0" w:color="auto"/>
                <w:bottom w:val="none" w:sz="0" w:space="0" w:color="auto"/>
                <w:right w:val="none" w:sz="0" w:space="0" w:color="auto"/>
              </w:divBdr>
              <w:divsChild>
                <w:div w:id="665865529">
                  <w:marLeft w:val="0"/>
                  <w:marRight w:val="0"/>
                  <w:marTop w:val="0"/>
                  <w:marBottom w:val="0"/>
                  <w:divBdr>
                    <w:top w:val="none" w:sz="0" w:space="0" w:color="auto"/>
                    <w:left w:val="none" w:sz="0" w:space="0" w:color="auto"/>
                    <w:bottom w:val="none" w:sz="0" w:space="0" w:color="auto"/>
                    <w:right w:val="none" w:sz="0" w:space="0" w:color="auto"/>
                  </w:divBdr>
                  <w:divsChild>
                    <w:div w:id="14883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200684">
      <w:bodyDiv w:val="1"/>
      <w:marLeft w:val="0"/>
      <w:marRight w:val="0"/>
      <w:marTop w:val="0"/>
      <w:marBottom w:val="0"/>
      <w:divBdr>
        <w:top w:val="none" w:sz="0" w:space="0" w:color="auto"/>
        <w:left w:val="none" w:sz="0" w:space="0" w:color="auto"/>
        <w:bottom w:val="none" w:sz="0" w:space="0" w:color="auto"/>
        <w:right w:val="none" w:sz="0" w:space="0" w:color="auto"/>
      </w:divBdr>
      <w:divsChild>
        <w:div w:id="550075777">
          <w:marLeft w:val="0"/>
          <w:marRight w:val="0"/>
          <w:marTop w:val="0"/>
          <w:marBottom w:val="0"/>
          <w:divBdr>
            <w:top w:val="none" w:sz="0" w:space="0" w:color="auto"/>
            <w:left w:val="none" w:sz="0" w:space="0" w:color="auto"/>
            <w:bottom w:val="none" w:sz="0" w:space="0" w:color="auto"/>
            <w:right w:val="none" w:sz="0" w:space="0" w:color="auto"/>
          </w:divBdr>
          <w:divsChild>
            <w:div w:id="554389400">
              <w:marLeft w:val="0"/>
              <w:marRight w:val="0"/>
              <w:marTop w:val="0"/>
              <w:marBottom w:val="0"/>
              <w:divBdr>
                <w:top w:val="none" w:sz="0" w:space="0" w:color="auto"/>
                <w:left w:val="none" w:sz="0" w:space="0" w:color="auto"/>
                <w:bottom w:val="none" w:sz="0" w:space="0" w:color="auto"/>
                <w:right w:val="none" w:sz="0" w:space="0" w:color="auto"/>
              </w:divBdr>
              <w:divsChild>
                <w:div w:id="47869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910241">
      <w:bodyDiv w:val="1"/>
      <w:marLeft w:val="0"/>
      <w:marRight w:val="0"/>
      <w:marTop w:val="0"/>
      <w:marBottom w:val="0"/>
      <w:divBdr>
        <w:top w:val="none" w:sz="0" w:space="0" w:color="auto"/>
        <w:left w:val="none" w:sz="0" w:space="0" w:color="auto"/>
        <w:bottom w:val="none" w:sz="0" w:space="0" w:color="auto"/>
        <w:right w:val="none" w:sz="0" w:space="0" w:color="auto"/>
      </w:divBdr>
      <w:divsChild>
        <w:div w:id="897594107">
          <w:marLeft w:val="0"/>
          <w:marRight w:val="0"/>
          <w:marTop w:val="0"/>
          <w:marBottom w:val="0"/>
          <w:divBdr>
            <w:top w:val="none" w:sz="0" w:space="0" w:color="auto"/>
            <w:left w:val="none" w:sz="0" w:space="0" w:color="auto"/>
            <w:bottom w:val="none" w:sz="0" w:space="0" w:color="auto"/>
            <w:right w:val="none" w:sz="0" w:space="0" w:color="auto"/>
          </w:divBdr>
          <w:divsChild>
            <w:div w:id="786895821">
              <w:marLeft w:val="0"/>
              <w:marRight w:val="0"/>
              <w:marTop w:val="0"/>
              <w:marBottom w:val="0"/>
              <w:divBdr>
                <w:top w:val="none" w:sz="0" w:space="0" w:color="auto"/>
                <w:left w:val="none" w:sz="0" w:space="0" w:color="auto"/>
                <w:bottom w:val="none" w:sz="0" w:space="0" w:color="auto"/>
                <w:right w:val="none" w:sz="0" w:space="0" w:color="auto"/>
              </w:divBdr>
              <w:divsChild>
                <w:div w:id="113888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875109">
      <w:bodyDiv w:val="1"/>
      <w:marLeft w:val="0"/>
      <w:marRight w:val="0"/>
      <w:marTop w:val="0"/>
      <w:marBottom w:val="0"/>
      <w:divBdr>
        <w:top w:val="none" w:sz="0" w:space="0" w:color="auto"/>
        <w:left w:val="none" w:sz="0" w:space="0" w:color="auto"/>
        <w:bottom w:val="none" w:sz="0" w:space="0" w:color="auto"/>
        <w:right w:val="none" w:sz="0" w:space="0" w:color="auto"/>
      </w:divBdr>
      <w:divsChild>
        <w:div w:id="1021515690">
          <w:marLeft w:val="0"/>
          <w:marRight w:val="0"/>
          <w:marTop w:val="0"/>
          <w:marBottom w:val="0"/>
          <w:divBdr>
            <w:top w:val="none" w:sz="0" w:space="0" w:color="auto"/>
            <w:left w:val="none" w:sz="0" w:space="0" w:color="auto"/>
            <w:bottom w:val="none" w:sz="0" w:space="0" w:color="auto"/>
            <w:right w:val="none" w:sz="0" w:space="0" w:color="auto"/>
          </w:divBdr>
          <w:divsChild>
            <w:div w:id="913003554">
              <w:marLeft w:val="0"/>
              <w:marRight w:val="0"/>
              <w:marTop w:val="0"/>
              <w:marBottom w:val="0"/>
              <w:divBdr>
                <w:top w:val="none" w:sz="0" w:space="0" w:color="auto"/>
                <w:left w:val="none" w:sz="0" w:space="0" w:color="auto"/>
                <w:bottom w:val="none" w:sz="0" w:space="0" w:color="auto"/>
                <w:right w:val="none" w:sz="0" w:space="0" w:color="auto"/>
              </w:divBdr>
              <w:divsChild>
                <w:div w:id="17877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471974">
      <w:bodyDiv w:val="1"/>
      <w:marLeft w:val="0"/>
      <w:marRight w:val="0"/>
      <w:marTop w:val="0"/>
      <w:marBottom w:val="0"/>
      <w:divBdr>
        <w:top w:val="none" w:sz="0" w:space="0" w:color="auto"/>
        <w:left w:val="none" w:sz="0" w:space="0" w:color="auto"/>
        <w:bottom w:val="none" w:sz="0" w:space="0" w:color="auto"/>
        <w:right w:val="none" w:sz="0" w:space="0" w:color="auto"/>
      </w:divBdr>
      <w:divsChild>
        <w:div w:id="308097891">
          <w:marLeft w:val="0"/>
          <w:marRight w:val="0"/>
          <w:marTop w:val="0"/>
          <w:marBottom w:val="0"/>
          <w:divBdr>
            <w:top w:val="none" w:sz="0" w:space="0" w:color="auto"/>
            <w:left w:val="none" w:sz="0" w:space="0" w:color="auto"/>
            <w:bottom w:val="none" w:sz="0" w:space="0" w:color="auto"/>
            <w:right w:val="none" w:sz="0" w:space="0" w:color="auto"/>
          </w:divBdr>
          <w:divsChild>
            <w:div w:id="1577327208">
              <w:marLeft w:val="0"/>
              <w:marRight w:val="0"/>
              <w:marTop w:val="0"/>
              <w:marBottom w:val="0"/>
              <w:divBdr>
                <w:top w:val="none" w:sz="0" w:space="0" w:color="auto"/>
                <w:left w:val="none" w:sz="0" w:space="0" w:color="auto"/>
                <w:bottom w:val="none" w:sz="0" w:space="0" w:color="auto"/>
                <w:right w:val="none" w:sz="0" w:space="0" w:color="auto"/>
              </w:divBdr>
              <w:divsChild>
                <w:div w:id="202469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42371">
      <w:bodyDiv w:val="1"/>
      <w:marLeft w:val="0"/>
      <w:marRight w:val="0"/>
      <w:marTop w:val="0"/>
      <w:marBottom w:val="0"/>
      <w:divBdr>
        <w:top w:val="none" w:sz="0" w:space="0" w:color="auto"/>
        <w:left w:val="none" w:sz="0" w:space="0" w:color="auto"/>
        <w:bottom w:val="none" w:sz="0" w:space="0" w:color="auto"/>
        <w:right w:val="none" w:sz="0" w:space="0" w:color="auto"/>
      </w:divBdr>
      <w:divsChild>
        <w:div w:id="1625847742">
          <w:marLeft w:val="0"/>
          <w:marRight w:val="0"/>
          <w:marTop w:val="0"/>
          <w:marBottom w:val="0"/>
          <w:divBdr>
            <w:top w:val="none" w:sz="0" w:space="0" w:color="auto"/>
            <w:left w:val="none" w:sz="0" w:space="0" w:color="auto"/>
            <w:bottom w:val="none" w:sz="0" w:space="0" w:color="auto"/>
            <w:right w:val="none" w:sz="0" w:space="0" w:color="auto"/>
          </w:divBdr>
          <w:divsChild>
            <w:div w:id="983966128">
              <w:marLeft w:val="0"/>
              <w:marRight w:val="0"/>
              <w:marTop w:val="0"/>
              <w:marBottom w:val="0"/>
              <w:divBdr>
                <w:top w:val="none" w:sz="0" w:space="0" w:color="auto"/>
                <w:left w:val="none" w:sz="0" w:space="0" w:color="auto"/>
                <w:bottom w:val="none" w:sz="0" w:space="0" w:color="auto"/>
                <w:right w:val="none" w:sz="0" w:space="0" w:color="auto"/>
              </w:divBdr>
              <w:divsChild>
                <w:div w:id="180742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3597">
      <w:bodyDiv w:val="1"/>
      <w:marLeft w:val="0"/>
      <w:marRight w:val="0"/>
      <w:marTop w:val="0"/>
      <w:marBottom w:val="0"/>
      <w:divBdr>
        <w:top w:val="none" w:sz="0" w:space="0" w:color="auto"/>
        <w:left w:val="none" w:sz="0" w:space="0" w:color="auto"/>
        <w:bottom w:val="none" w:sz="0" w:space="0" w:color="auto"/>
        <w:right w:val="none" w:sz="0" w:space="0" w:color="auto"/>
      </w:divBdr>
      <w:divsChild>
        <w:div w:id="738214616">
          <w:marLeft w:val="0"/>
          <w:marRight w:val="0"/>
          <w:marTop w:val="0"/>
          <w:marBottom w:val="0"/>
          <w:divBdr>
            <w:top w:val="none" w:sz="0" w:space="0" w:color="auto"/>
            <w:left w:val="none" w:sz="0" w:space="0" w:color="auto"/>
            <w:bottom w:val="none" w:sz="0" w:space="0" w:color="auto"/>
            <w:right w:val="none" w:sz="0" w:space="0" w:color="auto"/>
          </w:divBdr>
          <w:divsChild>
            <w:div w:id="551960915">
              <w:marLeft w:val="0"/>
              <w:marRight w:val="0"/>
              <w:marTop w:val="0"/>
              <w:marBottom w:val="0"/>
              <w:divBdr>
                <w:top w:val="none" w:sz="0" w:space="0" w:color="auto"/>
                <w:left w:val="none" w:sz="0" w:space="0" w:color="auto"/>
                <w:bottom w:val="none" w:sz="0" w:space="0" w:color="auto"/>
                <w:right w:val="none" w:sz="0" w:space="0" w:color="auto"/>
              </w:divBdr>
              <w:divsChild>
                <w:div w:id="631516561">
                  <w:marLeft w:val="0"/>
                  <w:marRight w:val="0"/>
                  <w:marTop w:val="0"/>
                  <w:marBottom w:val="0"/>
                  <w:divBdr>
                    <w:top w:val="none" w:sz="0" w:space="0" w:color="auto"/>
                    <w:left w:val="none" w:sz="0" w:space="0" w:color="auto"/>
                    <w:bottom w:val="none" w:sz="0" w:space="0" w:color="auto"/>
                    <w:right w:val="none" w:sz="0" w:space="0" w:color="auto"/>
                  </w:divBdr>
                  <w:divsChild>
                    <w:div w:id="210930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025670">
      <w:bodyDiv w:val="1"/>
      <w:marLeft w:val="0"/>
      <w:marRight w:val="0"/>
      <w:marTop w:val="0"/>
      <w:marBottom w:val="0"/>
      <w:divBdr>
        <w:top w:val="none" w:sz="0" w:space="0" w:color="auto"/>
        <w:left w:val="none" w:sz="0" w:space="0" w:color="auto"/>
        <w:bottom w:val="none" w:sz="0" w:space="0" w:color="auto"/>
        <w:right w:val="none" w:sz="0" w:space="0" w:color="auto"/>
      </w:divBdr>
      <w:divsChild>
        <w:div w:id="1151405583">
          <w:marLeft w:val="0"/>
          <w:marRight w:val="0"/>
          <w:marTop w:val="0"/>
          <w:marBottom w:val="0"/>
          <w:divBdr>
            <w:top w:val="none" w:sz="0" w:space="0" w:color="auto"/>
            <w:left w:val="none" w:sz="0" w:space="0" w:color="auto"/>
            <w:bottom w:val="none" w:sz="0" w:space="0" w:color="auto"/>
            <w:right w:val="none" w:sz="0" w:space="0" w:color="auto"/>
          </w:divBdr>
          <w:divsChild>
            <w:div w:id="1012538318">
              <w:marLeft w:val="0"/>
              <w:marRight w:val="0"/>
              <w:marTop w:val="0"/>
              <w:marBottom w:val="0"/>
              <w:divBdr>
                <w:top w:val="none" w:sz="0" w:space="0" w:color="auto"/>
                <w:left w:val="none" w:sz="0" w:space="0" w:color="auto"/>
                <w:bottom w:val="none" w:sz="0" w:space="0" w:color="auto"/>
                <w:right w:val="none" w:sz="0" w:space="0" w:color="auto"/>
              </w:divBdr>
              <w:divsChild>
                <w:div w:id="12632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483364">
      <w:bodyDiv w:val="1"/>
      <w:marLeft w:val="0"/>
      <w:marRight w:val="0"/>
      <w:marTop w:val="0"/>
      <w:marBottom w:val="0"/>
      <w:divBdr>
        <w:top w:val="none" w:sz="0" w:space="0" w:color="auto"/>
        <w:left w:val="none" w:sz="0" w:space="0" w:color="auto"/>
        <w:bottom w:val="none" w:sz="0" w:space="0" w:color="auto"/>
        <w:right w:val="none" w:sz="0" w:space="0" w:color="auto"/>
      </w:divBdr>
      <w:divsChild>
        <w:div w:id="686717873">
          <w:marLeft w:val="0"/>
          <w:marRight w:val="0"/>
          <w:marTop w:val="0"/>
          <w:marBottom w:val="0"/>
          <w:divBdr>
            <w:top w:val="none" w:sz="0" w:space="0" w:color="auto"/>
            <w:left w:val="none" w:sz="0" w:space="0" w:color="auto"/>
            <w:bottom w:val="none" w:sz="0" w:space="0" w:color="auto"/>
            <w:right w:val="none" w:sz="0" w:space="0" w:color="auto"/>
          </w:divBdr>
          <w:divsChild>
            <w:div w:id="1223179493">
              <w:marLeft w:val="0"/>
              <w:marRight w:val="0"/>
              <w:marTop w:val="0"/>
              <w:marBottom w:val="0"/>
              <w:divBdr>
                <w:top w:val="none" w:sz="0" w:space="0" w:color="auto"/>
                <w:left w:val="none" w:sz="0" w:space="0" w:color="auto"/>
                <w:bottom w:val="none" w:sz="0" w:space="0" w:color="auto"/>
                <w:right w:val="none" w:sz="0" w:space="0" w:color="auto"/>
              </w:divBdr>
              <w:divsChild>
                <w:div w:id="100251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6385268">
      <w:bodyDiv w:val="1"/>
      <w:marLeft w:val="0"/>
      <w:marRight w:val="0"/>
      <w:marTop w:val="0"/>
      <w:marBottom w:val="0"/>
      <w:divBdr>
        <w:top w:val="none" w:sz="0" w:space="0" w:color="auto"/>
        <w:left w:val="none" w:sz="0" w:space="0" w:color="auto"/>
        <w:bottom w:val="none" w:sz="0" w:space="0" w:color="auto"/>
        <w:right w:val="none" w:sz="0" w:space="0" w:color="auto"/>
      </w:divBdr>
    </w:div>
    <w:div w:id="1991202815">
      <w:bodyDiv w:val="1"/>
      <w:marLeft w:val="0"/>
      <w:marRight w:val="0"/>
      <w:marTop w:val="0"/>
      <w:marBottom w:val="0"/>
      <w:divBdr>
        <w:top w:val="none" w:sz="0" w:space="0" w:color="auto"/>
        <w:left w:val="none" w:sz="0" w:space="0" w:color="auto"/>
        <w:bottom w:val="none" w:sz="0" w:space="0" w:color="auto"/>
        <w:right w:val="none" w:sz="0" w:space="0" w:color="auto"/>
      </w:divBdr>
      <w:divsChild>
        <w:div w:id="394011677">
          <w:marLeft w:val="0"/>
          <w:marRight w:val="0"/>
          <w:marTop w:val="0"/>
          <w:marBottom w:val="0"/>
          <w:divBdr>
            <w:top w:val="none" w:sz="0" w:space="0" w:color="auto"/>
            <w:left w:val="none" w:sz="0" w:space="0" w:color="auto"/>
            <w:bottom w:val="none" w:sz="0" w:space="0" w:color="auto"/>
            <w:right w:val="none" w:sz="0" w:space="0" w:color="auto"/>
          </w:divBdr>
          <w:divsChild>
            <w:div w:id="136338045">
              <w:marLeft w:val="0"/>
              <w:marRight w:val="0"/>
              <w:marTop w:val="0"/>
              <w:marBottom w:val="0"/>
              <w:divBdr>
                <w:top w:val="none" w:sz="0" w:space="0" w:color="auto"/>
                <w:left w:val="none" w:sz="0" w:space="0" w:color="auto"/>
                <w:bottom w:val="none" w:sz="0" w:space="0" w:color="auto"/>
                <w:right w:val="none" w:sz="0" w:space="0" w:color="auto"/>
              </w:divBdr>
              <w:divsChild>
                <w:div w:id="1777091188">
                  <w:marLeft w:val="0"/>
                  <w:marRight w:val="0"/>
                  <w:marTop w:val="0"/>
                  <w:marBottom w:val="0"/>
                  <w:divBdr>
                    <w:top w:val="none" w:sz="0" w:space="0" w:color="auto"/>
                    <w:left w:val="none" w:sz="0" w:space="0" w:color="auto"/>
                    <w:bottom w:val="none" w:sz="0" w:space="0" w:color="auto"/>
                    <w:right w:val="none" w:sz="0" w:space="0" w:color="auto"/>
                  </w:divBdr>
                  <w:divsChild>
                    <w:div w:id="8519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365114">
      <w:bodyDiv w:val="1"/>
      <w:marLeft w:val="0"/>
      <w:marRight w:val="0"/>
      <w:marTop w:val="0"/>
      <w:marBottom w:val="0"/>
      <w:divBdr>
        <w:top w:val="none" w:sz="0" w:space="0" w:color="auto"/>
        <w:left w:val="none" w:sz="0" w:space="0" w:color="auto"/>
        <w:bottom w:val="none" w:sz="0" w:space="0" w:color="auto"/>
        <w:right w:val="none" w:sz="0" w:space="0" w:color="auto"/>
      </w:divBdr>
      <w:divsChild>
        <w:div w:id="1035085453">
          <w:marLeft w:val="0"/>
          <w:marRight w:val="0"/>
          <w:marTop w:val="0"/>
          <w:marBottom w:val="0"/>
          <w:divBdr>
            <w:top w:val="none" w:sz="0" w:space="0" w:color="auto"/>
            <w:left w:val="none" w:sz="0" w:space="0" w:color="auto"/>
            <w:bottom w:val="none" w:sz="0" w:space="0" w:color="auto"/>
            <w:right w:val="none" w:sz="0" w:space="0" w:color="auto"/>
          </w:divBdr>
          <w:divsChild>
            <w:div w:id="1357346058">
              <w:marLeft w:val="0"/>
              <w:marRight w:val="0"/>
              <w:marTop w:val="0"/>
              <w:marBottom w:val="0"/>
              <w:divBdr>
                <w:top w:val="none" w:sz="0" w:space="0" w:color="auto"/>
                <w:left w:val="none" w:sz="0" w:space="0" w:color="auto"/>
                <w:bottom w:val="none" w:sz="0" w:space="0" w:color="auto"/>
                <w:right w:val="none" w:sz="0" w:space="0" w:color="auto"/>
              </w:divBdr>
              <w:divsChild>
                <w:div w:id="613365729">
                  <w:marLeft w:val="0"/>
                  <w:marRight w:val="0"/>
                  <w:marTop w:val="0"/>
                  <w:marBottom w:val="0"/>
                  <w:divBdr>
                    <w:top w:val="none" w:sz="0" w:space="0" w:color="auto"/>
                    <w:left w:val="none" w:sz="0" w:space="0" w:color="auto"/>
                    <w:bottom w:val="none" w:sz="0" w:space="0" w:color="auto"/>
                    <w:right w:val="none" w:sz="0" w:space="0" w:color="auto"/>
                  </w:divBdr>
                  <w:divsChild>
                    <w:div w:id="120436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385450">
      <w:bodyDiv w:val="1"/>
      <w:marLeft w:val="0"/>
      <w:marRight w:val="0"/>
      <w:marTop w:val="0"/>
      <w:marBottom w:val="0"/>
      <w:divBdr>
        <w:top w:val="none" w:sz="0" w:space="0" w:color="auto"/>
        <w:left w:val="none" w:sz="0" w:space="0" w:color="auto"/>
        <w:bottom w:val="none" w:sz="0" w:space="0" w:color="auto"/>
        <w:right w:val="none" w:sz="0" w:space="0" w:color="auto"/>
      </w:divBdr>
      <w:divsChild>
        <w:div w:id="50660412">
          <w:marLeft w:val="0"/>
          <w:marRight w:val="0"/>
          <w:marTop w:val="0"/>
          <w:marBottom w:val="0"/>
          <w:divBdr>
            <w:top w:val="none" w:sz="0" w:space="0" w:color="auto"/>
            <w:left w:val="none" w:sz="0" w:space="0" w:color="auto"/>
            <w:bottom w:val="none" w:sz="0" w:space="0" w:color="auto"/>
            <w:right w:val="none" w:sz="0" w:space="0" w:color="auto"/>
          </w:divBdr>
          <w:divsChild>
            <w:div w:id="931164885">
              <w:marLeft w:val="0"/>
              <w:marRight w:val="0"/>
              <w:marTop w:val="0"/>
              <w:marBottom w:val="0"/>
              <w:divBdr>
                <w:top w:val="none" w:sz="0" w:space="0" w:color="auto"/>
                <w:left w:val="none" w:sz="0" w:space="0" w:color="auto"/>
                <w:bottom w:val="none" w:sz="0" w:space="0" w:color="auto"/>
                <w:right w:val="none" w:sz="0" w:space="0" w:color="auto"/>
              </w:divBdr>
              <w:divsChild>
                <w:div w:id="8371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06688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953">
          <w:marLeft w:val="0"/>
          <w:marRight w:val="0"/>
          <w:marTop w:val="0"/>
          <w:marBottom w:val="0"/>
          <w:divBdr>
            <w:top w:val="none" w:sz="0" w:space="0" w:color="auto"/>
            <w:left w:val="none" w:sz="0" w:space="0" w:color="auto"/>
            <w:bottom w:val="none" w:sz="0" w:space="0" w:color="auto"/>
            <w:right w:val="none" w:sz="0" w:space="0" w:color="auto"/>
          </w:divBdr>
          <w:divsChild>
            <w:div w:id="933825276">
              <w:marLeft w:val="0"/>
              <w:marRight w:val="0"/>
              <w:marTop w:val="0"/>
              <w:marBottom w:val="0"/>
              <w:divBdr>
                <w:top w:val="none" w:sz="0" w:space="0" w:color="auto"/>
                <w:left w:val="none" w:sz="0" w:space="0" w:color="auto"/>
                <w:bottom w:val="none" w:sz="0" w:space="0" w:color="auto"/>
                <w:right w:val="none" w:sz="0" w:space="0" w:color="auto"/>
              </w:divBdr>
              <w:divsChild>
                <w:div w:id="1114792928">
                  <w:marLeft w:val="0"/>
                  <w:marRight w:val="0"/>
                  <w:marTop w:val="0"/>
                  <w:marBottom w:val="0"/>
                  <w:divBdr>
                    <w:top w:val="none" w:sz="0" w:space="0" w:color="auto"/>
                    <w:left w:val="none" w:sz="0" w:space="0" w:color="auto"/>
                    <w:bottom w:val="none" w:sz="0" w:space="0" w:color="auto"/>
                    <w:right w:val="none" w:sz="0" w:space="0" w:color="auto"/>
                  </w:divBdr>
                  <w:divsChild>
                    <w:div w:id="13712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625783">
      <w:bodyDiv w:val="1"/>
      <w:marLeft w:val="0"/>
      <w:marRight w:val="0"/>
      <w:marTop w:val="0"/>
      <w:marBottom w:val="0"/>
      <w:divBdr>
        <w:top w:val="none" w:sz="0" w:space="0" w:color="auto"/>
        <w:left w:val="none" w:sz="0" w:space="0" w:color="auto"/>
        <w:bottom w:val="none" w:sz="0" w:space="0" w:color="auto"/>
        <w:right w:val="none" w:sz="0" w:space="0" w:color="auto"/>
      </w:divBdr>
      <w:divsChild>
        <w:div w:id="1412199602">
          <w:marLeft w:val="0"/>
          <w:marRight w:val="0"/>
          <w:marTop w:val="0"/>
          <w:marBottom w:val="0"/>
          <w:divBdr>
            <w:top w:val="none" w:sz="0" w:space="0" w:color="auto"/>
            <w:left w:val="none" w:sz="0" w:space="0" w:color="auto"/>
            <w:bottom w:val="none" w:sz="0" w:space="0" w:color="auto"/>
            <w:right w:val="none" w:sz="0" w:space="0" w:color="auto"/>
          </w:divBdr>
          <w:divsChild>
            <w:div w:id="984697730">
              <w:marLeft w:val="0"/>
              <w:marRight w:val="0"/>
              <w:marTop w:val="0"/>
              <w:marBottom w:val="0"/>
              <w:divBdr>
                <w:top w:val="none" w:sz="0" w:space="0" w:color="auto"/>
                <w:left w:val="none" w:sz="0" w:space="0" w:color="auto"/>
                <w:bottom w:val="none" w:sz="0" w:space="0" w:color="auto"/>
                <w:right w:val="none" w:sz="0" w:space="0" w:color="auto"/>
              </w:divBdr>
              <w:divsChild>
                <w:div w:id="172694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60736">
      <w:bodyDiv w:val="1"/>
      <w:marLeft w:val="0"/>
      <w:marRight w:val="0"/>
      <w:marTop w:val="0"/>
      <w:marBottom w:val="0"/>
      <w:divBdr>
        <w:top w:val="none" w:sz="0" w:space="0" w:color="auto"/>
        <w:left w:val="none" w:sz="0" w:space="0" w:color="auto"/>
        <w:bottom w:val="none" w:sz="0" w:space="0" w:color="auto"/>
        <w:right w:val="none" w:sz="0" w:space="0" w:color="auto"/>
      </w:divBdr>
      <w:divsChild>
        <w:div w:id="1660117045">
          <w:marLeft w:val="0"/>
          <w:marRight w:val="0"/>
          <w:marTop w:val="0"/>
          <w:marBottom w:val="0"/>
          <w:divBdr>
            <w:top w:val="none" w:sz="0" w:space="0" w:color="auto"/>
            <w:left w:val="none" w:sz="0" w:space="0" w:color="auto"/>
            <w:bottom w:val="none" w:sz="0" w:space="0" w:color="auto"/>
            <w:right w:val="none" w:sz="0" w:space="0" w:color="auto"/>
          </w:divBdr>
          <w:divsChild>
            <w:div w:id="135688806">
              <w:marLeft w:val="0"/>
              <w:marRight w:val="0"/>
              <w:marTop w:val="0"/>
              <w:marBottom w:val="0"/>
              <w:divBdr>
                <w:top w:val="none" w:sz="0" w:space="0" w:color="auto"/>
                <w:left w:val="none" w:sz="0" w:space="0" w:color="auto"/>
                <w:bottom w:val="none" w:sz="0" w:space="0" w:color="auto"/>
                <w:right w:val="none" w:sz="0" w:space="0" w:color="auto"/>
              </w:divBdr>
              <w:divsChild>
                <w:div w:id="22468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012002">
      <w:bodyDiv w:val="1"/>
      <w:marLeft w:val="0"/>
      <w:marRight w:val="0"/>
      <w:marTop w:val="0"/>
      <w:marBottom w:val="0"/>
      <w:divBdr>
        <w:top w:val="none" w:sz="0" w:space="0" w:color="auto"/>
        <w:left w:val="none" w:sz="0" w:space="0" w:color="auto"/>
        <w:bottom w:val="none" w:sz="0" w:space="0" w:color="auto"/>
        <w:right w:val="none" w:sz="0" w:space="0" w:color="auto"/>
      </w:divBdr>
    </w:div>
    <w:div w:id="2121098130">
      <w:bodyDiv w:val="1"/>
      <w:marLeft w:val="0"/>
      <w:marRight w:val="0"/>
      <w:marTop w:val="0"/>
      <w:marBottom w:val="0"/>
      <w:divBdr>
        <w:top w:val="none" w:sz="0" w:space="0" w:color="auto"/>
        <w:left w:val="none" w:sz="0" w:space="0" w:color="auto"/>
        <w:bottom w:val="none" w:sz="0" w:space="0" w:color="auto"/>
        <w:right w:val="none" w:sz="0" w:space="0" w:color="auto"/>
      </w:divBdr>
      <w:divsChild>
        <w:div w:id="1125855235">
          <w:marLeft w:val="0"/>
          <w:marRight w:val="0"/>
          <w:marTop w:val="0"/>
          <w:marBottom w:val="0"/>
          <w:divBdr>
            <w:top w:val="none" w:sz="0" w:space="0" w:color="auto"/>
            <w:left w:val="none" w:sz="0" w:space="0" w:color="auto"/>
            <w:bottom w:val="none" w:sz="0" w:space="0" w:color="auto"/>
            <w:right w:val="none" w:sz="0" w:space="0" w:color="auto"/>
          </w:divBdr>
          <w:divsChild>
            <w:div w:id="1974284316">
              <w:marLeft w:val="0"/>
              <w:marRight w:val="0"/>
              <w:marTop w:val="0"/>
              <w:marBottom w:val="0"/>
              <w:divBdr>
                <w:top w:val="none" w:sz="0" w:space="0" w:color="auto"/>
                <w:left w:val="none" w:sz="0" w:space="0" w:color="auto"/>
                <w:bottom w:val="none" w:sz="0" w:space="0" w:color="auto"/>
                <w:right w:val="none" w:sz="0" w:space="0" w:color="auto"/>
              </w:divBdr>
              <w:divsChild>
                <w:div w:id="1428648180">
                  <w:marLeft w:val="0"/>
                  <w:marRight w:val="0"/>
                  <w:marTop w:val="0"/>
                  <w:marBottom w:val="0"/>
                  <w:divBdr>
                    <w:top w:val="none" w:sz="0" w:space="0" w:color="auto"/>
                    <w:left w:val="none" w:sz="0" w:space="0" w:color="auto"/>
                    <w:bottom w:val="none" w:sz="0" w:space="0" w:color="auto"/>
                    <w:right w:val="none" w:sz="0" w:space="0" w:color="auto"/>
                  </w:divBdr>
                  <w:divsChild>
                    <w:div w:id="6524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444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mailto:ben.clarsen@fifa.org" TargetMode="Externa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mailto:medical@fifa.org"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mailto:ben.clarsen@fifa.org" TargetMode="External"/><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view.officeapps.live.com/op/view.aspx?src=https%3A%2F%2Fwww.johnorchard.com%2Fresources%2FOrchard-Sports-Injury-and-Illness-Classification-System-v14.xlsx&amp;wdOrigin=BROWSELINK"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fifa_corporate_theme">
  <a:themeElements>
    <a:clrScheme name="FIFA Colours">
      <a:dk1>
        <a:srgbClr val="000000"/>
      </a:dk1>
      <a:lt1>
        <a:srgbClr val="FFFFFF"/>
      </a:lt1>
      <a:dk2>
        <a:srgbClr val="326295"/>
      </a:dk2>
      <a:lt2>
        <a:srgbClr val="B5B9BB"/>
      </a:lt2>
      <a:accent1>
        <a:srgbClr val="4994CE"/>
      </a:accent1>
      <a:accent2>
        <a:srgbClr val="A7C202"/>
      </a:accent2>
      <a:accent3>
        <a:srgbClr val="FFD000"/>
      </a:accent3>
      <a:accent4>
        <a:srgbClr val="F09316"/>
      </a:accent4>
      <a:accent5>
        <a:srgbClr val="8A1A6A"/>
      </a:accent5>
      <a:accent6>
        <a:srgbClr val="B5B9BB"/>
      </a:accent6>
      <a:hlink>
        <a:srgbClr val="4994CE"/>
      </a:hlink>
      <a:folHlink>
        <a:srgbClr val="8A1A6A"/>
      </a:folHlink>
    </a:clrScheme>
    <a:fontScheme name="Open Sans">
      <a:majorFont>
        <a:latin typeface="Open Sans"/>
        <a:ea typeface=""/>
        <a:cs typeface=""/>
      </a:majorFont>
      <a:minorFont>
        <a:latin typeface="Open Sans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9B756CF04C30B449467D7B5A6A157E1" ma:contentTypeVersion="4" ma:contentTypeDescription="Create a new document." ma:contentTypeScope="" ma:versionID="057d96513139d306cb93f877f5e8916a">
  <xsd:schema xmlns:xsd="http://www.w3.org/2001/XMLSchema" xmlns:xs="http://www.w3.org/2001/XMLSchema" xmlns:p="http://schemas.microsoft.com/office/2006/metadata/properties" xmlns:ns2="083988ec-88a2-4f5c-a2ee-5b750c52b573" xmlns:ns3="4ffcb39d-81bb-4854-b9be-ebd0c0915bba" targetNamespace="http://schemas.microsoft.com/office/2006/metadata/properties" ma:root="true" ma:fieldsID="433a30c51a19ea1a4d4e001bc55aa3e4" ns2:_="" ns3:_="">
    <xsd:import namespace="083988ec-88a2-4f5c-a2ee-5b750c52b573"/>
    <xsd:import namespace="4ffcb39d-81bb-4854-b9be-ebd0c0915bb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3988ec-88a2-4f5c-a2ee-5b750c52b5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ffcb39d-81bb-4854-b9be-ebd0c0915bb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ACCB07-DF62-49D1-B7D6-3DDE678983F8}">
  <ds:schemaRefs>
    <ds:schemaRef ds:uri="http://schemas.openxmlformats.org/officeDocument/2006/bibliography"/>
  </ds:schemaRefs>
</ds:datastoreItem>
</file>

<file path=customXml/itemProps2.xml><?xml version="1.0" encoding="utf-8"?>
<ds:datastoreItem xmlns:ds="http://schemas.openxmlformats.org/officeDocument/2006/customXml" ds:itemID="{07AFE2A0-021C-42D6-90D6-5C4CD575DD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6F9119-857E-464E-B69F-0F12F5690739}">
  <ds:schemaRefs>
    <ds:schemaRef ds:uri="http://schemas.microsoft.com/sharepoint/v3/contenttype/forms"/>
  </ds:schemaRefs>
</ds:datastoreItem>
</file>

<file path=customXml/itemProps4.xml><?xml version="1.0" encoding="utf-8"?>
<ds:datastoreItem xmlns:ds="http://schemas.openxmlformats.org/officeDocument/2006/customXml" ds:itemID="{EC6D2DB8-2C7C-4255-B6B2-04AAE0F76D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3988ec-88a2-4f5c-a2ee-5b750c52b573"/>
    <ds:schemaRef ds:uri="4ffcb39d-81bb-4854-b9be-ebd0c0915b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.~WRD0000</Template>
  <TotalTime>17</TotalTime>
  <Pages>9</Pages>
  <Words>2521</Words>
  <Characters>14372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Clarsen, Benjamin</dc:creator>
  <cp:keywords>FIFA</cp:keywords>
  <cp:lastModifiedBy>Benjamin Matthew Clarsen</cp:lastModifiedBy>
  <cp:revision>3</cp:revision>
  <cp:lastPrinted>2017-09-14T14:38:00Z</cp:lastPrinted>
  <dcterms:created xsi:type="dcterms:W3CDTF">2024-07-15T06:11:00Z</dcterms:created>
  <dcterms:modified xsi:type="dcterms:W3CDTF">2024-08-21T08:25:00Z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0x010100C9B756CF04C30B449467D7B5A6A157E1</vt:lpwstr>
  </property>
  <property fmtid="{D5CDD505-2E9C-101B-9397-08002B2CF9AE}" pid="3" name="ZOTERO_PREF_1">
    <vt:lpwstr>&lt;data data-version="3" zotero-version="6.0.26"&gt;&lt;session id="NMEzjk2a"/&gt;&lt;style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 name="dontAskDelayCitationUpdates" value="true"/&gt;&lt;/prefs&gt;&lt;/data&gt;</vt:lpwstr>
  </property>
</Properties>
</file>